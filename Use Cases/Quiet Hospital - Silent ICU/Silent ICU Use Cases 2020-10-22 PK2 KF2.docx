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03CE6" w14:textId="433E239D" w:rsidR="003B3A0C" w:rsidRDefault="00FC155C">
      <w:pPr>
        <w:pStyle w:val="TOC1"/>
        <w:tabs>
          <w:tab w:val="right" w:leader="dot" w:pos="9062"/>
        </w:tabs>
        <w:rPr>
          <w:ins w:id="0" w:author="Kranich, Peter" w:date="2020-10-22T12:43:00Z"/>
          <w:rFonts w:asciiTheme="minorHAnsi" w:eastAsiaTheme="minorEastAsia" w:hAnsiTheme="minorHAnsi" w:cstheme="minorBidi"/>
          <w:noProof/>
        </w:rPr>
      </w:pPr>
      <w:ins w:id="1" w:author="Ken Fuchs" w:date="2020-10-16T15:07:00Z">
        <w:r>
          <w:fldChar w:fldCharType="begin"/>
        </w:r>
        <w:r>
          <w:instrText xml:space="preserve"> TOC \o "1-2" \h \z \u </w:instrText>
        </w:r>
      </w:ins>
      <w:r>
        <w:fldChar w:fldCharType="separate"/>
      </w:r>
      <w:bookmarkStart w:id="2" w:name="_GoBack"/>
      <w:bookmarkEnd w:id="2"/>
      <w:ins w:id="3" w:author="Kranich, Peter" w:date="2020-10-22T12:43:00Z">
        <w:r w:rsidR="003B3A0C" w:rsidRPr="00342557">
          <w:rPr>
            <w:rStyle w:val="Hyperlink"/>
            <w:noProof/>
          </w:rPr>
          <w:fldChar w:fldCharType="begin"/>
        </w:r>
        <w:r w:rsidR="003B3A0C" w:rsidRPr="00342557">
          <w:rPr>
            <w:rStyle w:val="Hyperlink"/>
            <w:noProof/>
          </w:rPr>
          <w:instrText xml:space="preserve"> </w:instrText>
        </w:r>
        <w:r w:rsidR="003B3A0C">
          <w:rPr>
            <w:noProof/>
          </w:rPr>
          <w:instrText>HYPERLINK \l "_Toc54263030"</w:instrText>
        </w:r>
        <w:r w:rsidR="003B3A0C" w:rsidRPr="00342557">
          <w:rPr>
            <w:rStyle w:val="Hyperlink"/>
            <w:noProof/>
          </w:rPr>
          <w:instrText xml:space="preserve"> </w:instrText>
        </w:r>
        <w:r w:rsidR="003B3A0C" w:rsidRPr="00342557">
          <w:rPr>
            <w:rStyle w:val="Hyperlink"/>
            <w:noProof/>
          </w:rPr>
        </w:r>
        <w:r w:rsidR="003B3A0C" w:rsidRPr="00342557">
          <w:rPr>
            <w:rStyle w:val="Hyperlink"/>
            <w:noProof/>
          </w:rPr>
          <w:fldChar w:fldCharType="separate"/>
        </w:r>
        <w:r w:rsidR="003B3A0C" w:rsidRPr="00342557">
          <w:rPr>
            <w:rStyle w:val="Hyperlink"/>
            <w:noProof/>
          </w:rPr>
          <w:t xml:space="preserve">Feature / Use Case Narrative: </w:t>
        </w:r>
        <w:r w:rsidR="003B3A0C" w:rsidRPr="00342557">
          <w:rPr>
            <w:rStyle w:val="Hyperlink"/>
            <w:noProof/>
            <w:highlight w:val="yellow"/>
          </w:rPr>
          <w:t>Quiet Room</w:t>
        </w:r>
        <w:r w:rsidR="003B3A0C" w:rsidRPr="00342557">
          <w:rPr>
            <w:rStyle w:val="Hyperlink"/>
            <w:noProof/>
          </w:rPr>
          <w:t xml:space="preserve"> (QR) Alert distribution</w:t>
        </w:r>
        <w:r w:rsidR="003B3A0C">
          <w:rPr>
            <w:noProof/>
            <w:webHidden/>
          </w:rPr>
          <w:tab/>
        </w:r>
        <w:r w:rsidR="003B3A0C">
          <w:rPr>
            <w:noProof/>
            <w:webHidden/>
          </w:rPr>
          <w:fldChar w:fldCharType="begin"/>
        </w:r>
        <w:r w:rsidR="003B3A0C">
          <w:rPr>
            <w:noProof/>
            <w:webHidden/>
          </w:rPr>
          <w:instrText xml:space="preserve"> PAGEREF _Toc54263030 \h </w:instrText>
        </w:r>
        <w:r w:rsidR="003B3A0C">
          <w:rPr>
            <w:noProof/>
            <w:webHidden/>
          </w:rPr>
        </w:r>
      </w:ins>
      <w:r w:rsidR="003B3A0C">
        <w:rPr>
          <w:noProof/>
          <w:webHidden/>
        </w:rPr>
        <w:fldChar w:fldCharType="separate"/>
      </w:r>
      <w:ins w:id="4" w:author="Kranich, Peter" w:date="2020-10-22T12:43:00Z">
        <w:r w:rsidR="003B3A0C">
          <w:rPr>
            <w:noProof/>
            <w:webHidden/>
          </w:rPr>
          <w:t>3</w:t>
        </w:r>
        <w:r w:rsidR="003B3A0C">
          <w:rPr>
            <w:noProof/>
            <w:webHidden/>
          </w:rPr>
          <w:fldChar w:fldCharType="end"/>
        </w:r>
        <w:r w:rsidR="003B3A0C" w:rsidRPr="00342557">
          <w:rPr>
            <w:rStyle w:val="Hyperlink"/>
            <w:noProof/>
          </w:rPr>
          <w:fldChar w:fldCharType="end"/>
        </w:r>
      </w:ins>
    </w:p>
    <w:p w14:paraId="3FFCFE39" w14:textId="5D15D91F" w:rsidR="003B3A0C" w:rsidRDefault="003B3A0C">
      <w:pPr>
        <w:pStyle w:val="TOC2"/>
        <w:tabs>
          <w:tab w:val="right" w:leader="dot" w:pos="9062"/>
        </w:tabs>
        <w:rPr>
          <w:ins w:id="5" w:author="Kranich, Peter" w:date="2020-10-22T12:43:00Z"/>
          <w:rFonts w:asciiTheme="minorHAnsi" w:eastAsiaTheme="minorEastAsia" w:hAnsiTheme="minorHAnsi" w:cstheme="minorBidi"/>
          <w:noProof/>
        </w:rPr>
      </w:pPr>
      <w:ins w:id="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Combination of DAS and DIS</w:t>
        </w:r>
        <w:r>
          <w:rPr>
            <w:noProof/>
            <w:webHidden/>
          </w:rPr>
          <w:tab/>
        </w:r>
        <w:r>
          <w:rPr>
            <w:noProof/>
            <w:webHidden/>
          </w:rPr>
          <w:fldChar w:fldCharType="begin"/>
        </w:r>
        <w:r>
          <w:rPr>
            <w:noProof/>
            <w:webHidden/>
          </w:rPr>
          <w:instrText xml:space="preserve"> PAGEREF _Toc54263031 \h </w:instrText>
        </w:r>
        <w:r>
          <w:rPr>
            <w:noProof/>
            <w:webHidden/>
          </w:rPr>
        </w:r>
      </w:ins>
      <w:r>
        <w:rPr>
          <w:noProof/>
          <w:webHidden/>
        </w:rPr>
        <w:fldChar w:fldCharType="separate"/>
      </w:r>
      <w:ins w:id="7" w:author="Kranich, Peter" w:date="2020-10-22T12:43:00Z">
        <w:r>
          <w:rPr>
            <w:noProof/>
            <w:webHidden/>
          </w:rPr>
          <w:t>3</w:t>
        </w:r>
        <w:r>
          <w:rPr>
            <w:noProof/>
            <w:webHidden/>
          </w:rPr>
          <w:fldChar w:fldCharType="end"/>
        </w:r>
        <w:r w:rsidRPr="00342557">
          <w:rPr>
            <w:rStyle w:val="Hyperlink"/>
            <w:noProof/>
          </w:rPr>
          <w:fldChar w:fldCharType="end"/>
        </w:r>
      </w:ins>
    </w:p>
    <w:p w14:paraId="67B1B329" w14:textId="067B821F" w:rsidR="003B3A0C" w:rsidRDefault="003B3A0C">
      <w:pPr>
        <w:pStyle w:val="TOC2"/>
        <w:tabs>
          <w:tab w:val="right" w:leader="dot" w:pos="9062"/>
        </w:tabs>
        <w:rPr>
          <w:ins w:id="8" w:author="Kranich, Peter" w:date="2020-10-22T12:43:00Z"/>
          <w:rFonts w:asciiTheme="minorHAnsi" w:eastAsiaTheme="minorEastAsia" w:hAnsiTheme="minorHAnsi" w:cstheme="minorBidi"/>
          <w:noProof/>
        </w:rPr>
      </w:pPr>
      <w:ins w:id="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1: Detect &amp; Communicate Alert at Bedside Device</w:t>
        </w:r>
        <w:r>
          <w:rPr>
            <w:noProof/>
            <w:webHidden/>
          </w:rPr>
          <w:tab/>
        </w:r>
        <w:r>
          <w:rPr>
            <w:noProof/>
            <w:webHidden/>
          </w:rPr>
          <w:fldChar w:fldCharType="begin"/>
        </w:r>
        <w:r>
          <w:rPr>
            <w:noProof/>
            <w:webHidden/>
          </w:rPr>
          <w:instrText xml:space="preserve"> PAGEREF _Toc54263032 \h </w:instrText>
        </w:r>
        <w:r>
          <w:rPr>
            <w:noProof/>
            <w:webHidden/>
          </w:rPr>
        </w:r>
      </w:ins>
      <w:r>
        <w:rPr>
          <w:noProof/>
          <w:webHidden/>
        </w:rPr>
        <w:fldChar w:fldCharType="separate"/>
      </w:r>
      <w:ins w:id="10" w:author="Kranich, Peter" w:date="2020-10-22T12:43:00Z">
        <w:r>
          <w:rPr>
            <w:noProof/>
            <w:webHidden/>
          </w:rPr>
          <w:t>4</w:t>
        </w:r>
        <w:r>
          <w:rPr>
            <w:noProof/>
            <w:webHidden/>
          </w:rPr>
          <w:fldChar w:fldCharType="end"/>
        </w:r>
        <w:r w:rsidRPr="00342557">
          <w:rPr>
            <w:rStyle w:val="Hyperlink"/>
            <w:noProof/>
          </w:rPr>
          <w:fldChar w:fldCharType="end"/>
        </w:r>
      </w:ins>
    </w:p>
    <w:p w14:paraId="27331FA9" w14:textId="1EF682AD" w:rsidR="003B3A0C" w:rsidRDefault="003B3A0C">
      <w:pPr>
        <w:pStyle w:val="TOC2"/>
        <w:tabs>
          <w:tab w:val="right" w:leader="dot" w:pos="9062"/>
        </w:tabs>
        <w:rPr>
          <w:ins w:id="11" w:author="Kranich, Peter" w:date="2020-10-22T12:43:00Z"/>
          <w:rFonts w:asciiTheme="minorHAnsi" w:eastAsiaTheme="minorEastAsia" w:hAnsiTheme="minorHAnsi" w:cstheme="minorBidi"/>
          <w:noProof/>
        </w:rPr>
      </w:pPr>
      <w:ins w:id="1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2: Audible Alert at Bedside</w:t>
        </w:r>
        <w:r>
          <w:rPr>
            <w:noProof/>
            <w:webHidden/>
          </w:rPr>
          <w:tab/>
        </w:r>
        <w:r>
          <w:rPr>
            <w:noProof/>
            <w:webHidden/>
          </w:rPr>
          <w:fldChar w:fldCharType="begin"/>
        </w:r>
        <w:r>
          <w:rPr>
            <w:noProof/>
            <w:webHidden/>
          </w:rPr>
          <w:instrText xml:space="preserve"> PAGEREF _Toc54263033 \h </w:instrText>
        </w:r>
        <w:r>
          <w:rPr>
            <w:noProof/>
            <w:webHidden/>
          </w:rPr>
        </w:r>
      </w:ins>
      <w:r>
        <w:rPr>
          <w:noProof/>
          <w:webHidden/>
        </w:rPr>
        <w:fldChar w:fldCharType="separate"/>
      </w:r>
      <w:ins w:id="13" w:author="Kranich, Peter" w:date="2020-10-22T12:43:00Z">
        <w:r>
          <w:rPr>
            <w:noProof/>
            <w:webHidden/>
          </w:rPr>
          <w:t>5</w:t>
        </w:r>
        <w:r>
          <w:rPr>
            <w:noProof/>
            <w:webHidden/>
          </w:rPr>
          <w:fldChar w:fldCharType="end"/>
        </w:r>
        <w:r w:rsidRPr="00342557">
          <w:rPr>
            <w:rStyle w:val="Hyperlink"/>
            <w:noProof/>
          </w:rPr>
          <w:fldChar w:fldCharType="end"/>
        </w:r>
      </w:ins>
    </w:p>
    <w:p w14:paraId="6F526238" w14:textId="5946A85E" w:rsidR="003B3A0C" w:rsidRDefault="003B3A0C">
      <w:pPr>
        <w:pStyle w:val="TOC2"/>
        <w:tabs>
          <w:tab w:val="right" w:leader="dot" w:pos="9062"/>
        </w:tabs>
        <w:rPr>
          <w:ins w:id="14" w:author="Kranich, Peter" w:date="2020-10-22T12:43:00Z"/>
          <w:rFonts w:asciiTheme="minorHAnsi" w:eastAsiaTheme="minorEastAsia" w:hAnsiTheme="minorHAnsi" w:cstheme="minorBidi"/>
          <w:noProof/>
        </w:rPr>
      </w:pPr>
      <w:ins w:id="1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3: Reset and Adjust Alert at Bedside</w:t>
        </w:r>
        <w:r>
          <w:rPr>
            <w:noProof/>
            <w:webHidden/>
          </w:rPr>
          <w:tab/>
        </w:r>
        <w:r>
          <w:rPr>
            <w:noProof/>
            <w:webHidden/>
          </w:rPr>
          <w:fldChar w:fldCharType="begin"/>
        </w:r>
        <w:r>
          <w:rPr>
            <w:noProof/>
            <w:webHidden/>
          </w:rPr>
          <w:instrText xml:space="preserve"> PAGEREF _Toc54263034 \h </w:instrText>
        </w:r>
        <w:r>
          <w:rPr>
            <w:noProof/>
            <w:webHidden/>
          </w:rPr>
        </w:r>
      </w:ins>
      <w:r>
        <w:rPr>
          <w:noProof/>
          <w:webHidden/>
        </w:rPr>
        <w:fldChar w:fldCharType="separate"/>
      </w:r>
      <w:ins w:id="16" w:author="Kranich, Peter" w:date="2020-10-22T12:43:00Z">
        <w:r>
          <w:rPr>
            <w:noProof/>
            <w:webHidden/>
          </w:rPr>
          <w:t>5</w:t>
        </w:r>
        <w:r>
          <w:rPr>
            <w:noProof/>
            <w:webHidden/>
          </w:rPr>
          <w:fldChar w:fldCharType="end"/>
        </w:r>
        <w:r w:rsidRPr="00342557">
          <w:rPr>
            <w:rStyle w:val="Hyperlink"/>
            <w:noProof/>
          </w:rPr>
          <w:fldChar w:fldCharType="end"/>
        </w:r>
      </w:ins>
    </w:p>
    <w:p w14:paraId="468EF7A7" w14:textId="1D4C4DF2" w:rsidR="003B3A0C" w:rsidRDefault="003B3A0C">
      <w:pPr>
        <w:pStyle w:val="TOC2"/>
        <w:tabs>
          <w:tab w:val="right" w:leader="dot" w:pos="9062"/>
        </w:tabs>
        <w:rPr>
          <w:ins w:id="17" w:author="Kranich, Peter" w:date="2020-10-22T12:43:00Z"/>
          <w:rFonts w:asciiTheme="minorHAnsi" w:eastAsiaTheme="minorEastAsia" w:hAnsiTheme="minorHAnsi" w:cstheme="minorBidi"/>
          <w:noProof/>
        </w:rPr>
      </w:pPr>
      <w:ins w:id="1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4: Audible Alert at Central Station (DAS)</w:t>
        </w:r>
        <w:r>
          <w:rPr>
            <w:noProof/>
            <w:webHidden/>
          </w:rPr>
          <w:tab/>
        </w:r>
        <w:r>
          <w:rPr>
            <w:noProof/>
            <w:webHidden/>
          </w:rPr>
          <w:fldChar w:fldCharType="begin"/>
        </w:r>
        <w:r>
          <w:rPr>
            <w:noProof/>
            <w:webHidden/>
          </w:rPr>
          <w:instrText xml:space="preserve"> PAGEREF _Toc54263035 \h </w:instrText>
        </w:r>
        <w:r>
          <w:rPr>
            <w:noProof/>
            <w:webHidden/>
          </w:rPr>
        </w:r>
      </w:ins>
      <w:r>
        <w:rPr>
          <w:noProof/>
          <w:webHidden/>
        </w:rPr>
        <w:fldChar w:fldCharType="separate"/>
      </w:r>
      <w:ins w:id="19" w:author="Kranich, Peter" w:date="2020-10-22T12:43:00Z">
        <w:r>
          <w:rPr>
            <w:noProof/>
            <w:webHidden/>
          </w:rPr>
          <w:t>5</w:t>
        </w:r>
        <w:r>
          <w:rPr>
            <w:noProof/>
            <w:webHidden/>
          </w:rPr>
          <w:fldChar w:fldCharType="end"/>
        </w:r>
        <w:r w:rsidRPr="00342557">
          <w:rPr>
            <w:rStyle w:val="Hyperlink"/>
            <w:noProof/>
          </w:rPr>
          <w:fldChar w:fldCharType="end"/>
        </w:r>
      </w:ins>
    </w:p>
    <w:p w14:paraId="75BF9E80" w14:textId="23ED5F67" w:rsidR="003B3A0C" w:rsidRDefault="003B3A0C">
      <w:pPr>
        <w:pStyle w:val="TOC2"/>
        <w:tabs>
          <w:tab w:val="right" w:leader="dot" w:pos="9062"/>
        </w:tabs>
        <w:rPr>
          <w:ins w:id="20" w:author="Kranich, Peter" w:date="2020-10-22T12:43:00Z"/>
          <w:rFonts w:asciiTheme="minorHAnsi" w:eastAsiaTheme="minorEastAsia" w:hAnsiTheme="minorHAnsi" w:cstheme="minorBidi"/>
          <w:noProof/>
        </w:rPr>
      </w:pPr>
      <w:ins w:id="21"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5: Reset and Adjust Alert at DAS</w:t>
        </w:r>
        <w:r>
          <w:rPr>
            <w:noProof/>
            <w:webHidden/>
          </w:rPr>
          <w:tab/>
        </w:r>
        <w:r>
          <w:rPr>
            <w:noProof/>
            <w:webHidden/>
          </w:rPr>
          <w:fldChar w:fldCharType="begin"/>
        </w:r>
        <w:r>
          <w:rPr>
            <w:noProof/>
            <w:webHidden/>
          </w:rPr>
          <w:instrText xml:space="preserve"> PAGEREF _Toc54263036 \h </w:instrText>
        </w:r>
        <w:r>
          <w:rPr>
            <w:noProof/>
            <w:webHidden/>
          </w:rPr>
        </w:r>
      </w:ins>
      <w:r>
        <w:rPr>
          <w:noProof/>
          <w:webHidden/>
        </w:rPr>
        <w:fldChar w:fldCharType="separate"/>
      </w:r>
      <w:ins w:id="22" w:author="Kranich, Peter" w:date="2020-10-22T12:43:00Z">
        <w:r>
          <w:rPr>
            <w:noProof/>
            <w:webHidden/>
          </w:rPr>
          <w:t>5</w:t>
        </w:r>
        <w:r>
          <w:rPr>
            <w:noProof/>
            <w:webHidden/>
          </w:rPr>
          <w:fldChar w:fldCharType="end"/>
        </w:r>
        <w:r w:rsidRPr="00342557">
          <w:rPr>
            <w:rStyle w:val="Hyperlink"/>
            <w:noProof/>
          </w:rPr>
          <w:fldChar w:fldCharType="end"/>
        </w:r>
      </w:ins>
    </w:p>
    <w:p w14:paraId="533096B9" w14:textId="522049C1" w:rsidR="003B3A0C" w:rsidRDefault="003B3A0C">
      <w:pPr>
        <w:pStyle w:val="TOC2"/>
        <w:tabs>
          <w:tab w:val="right" w:leader="dot" w:pos="9062"/>
        </w:tabs>
        <w:rPr>
          <w:ins w:id="23" w:author="Kranich, Peter" w:date="2020-10-22T12:43:00Z"/>
          <w:rFonts w:asciiTheme="minorHAnsi" w:eastAsiaTheme="minorEastAsia" w:hAnsiTheme="minorHAnsi" w:cstheme="minorBidi"/>
          <w:noProof/>
        </w:rPr>
      </w:pPr>
      <w:ins w:id="24"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"_Toc54263037"</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6: Audible Alert at Nurse Device</w:t>
        </w:r>
        <w:r>
          <w:rPr>
            <w:noProof/>
            <w:webHidden/>
          </w:rPr>
          <w:tab/>
        </w:r>
        <w:r>
          <w:rPr>
            <w:noProof/>
            <w:webHidden/>
          </w:rPr>
          <w:fldChar w:fldCharType="begin"/>
        </w:r>
        <w:r>
          <w:rPr>
            <w:noProof/>
            <w:webHidden/>
          </w:rPr>
          <w:instrText xml:space="preserve"> PAGEREF _Toc54263037 \h </w:instrText>
        </w:r>
        <w:r>
          <w:rPr>
            <w:noProof/>
            <w:webHidden/>
          </w:rPr>
        </w:r>
      </w:ins>
      <w:r>
        <w:rPr>
          <w:noProof/>
          <w:webHidden/>
        </w:rPr>
        <w:fldChar w:fldCharType="separate"/>
      </w:r>
      <w:ins w:id="25" w:author="Kranich, Peter" w:date="2020-10-22T12:43:00Z">
        <w:r>
          <w:rPr>
            <w:noProof/>
            <w:webHidden/>
          </w:rPr>
          <w:t>5</w:t>
        </w:r>
        <w:r>
          <w:rPr>
            <w:noProof/>
            <w:webHidden/>
          </w:rPr>
          <w:fldChar w:fldCharType="end"/>
        </w:r>
        <w:r w:rsidRPr="00342557">
          <w:rPr>
            <w:rStyle w:val="Hyperlink"/>
            <w:noProof/>
          </w:rPr>
          <w:fldChar w:fldCharType="end"/>
        </w:r>
      </w:ins>
    </w:p>
    <w:p w14:paraId="0A132BB9" w14:textId="4F208449" w:rsidR="003B3A0C" w:rsidRDefault="003B3A0C">
      <w:pPr>
        <w:pStyle w:val="TOC2"/>
        <w:tabs>
          <w:tab w:val="right" w:leader="dot" w:pos="9062"/>
        </w:tabs>
        <w:rPr>
          <w:ins w:id="26" w:author="Kranich, Peter" w:date="2020-10-22T12:43:00Z"/>
          <w:rFonts w:asciiTheme="minorHAnsi" w:eastAsiaTheme="minorEastAsia" w:hAnsiTheme="minorHAnsi" w:cstheme="minorBidi"/>
          <w:noProof/>
        </w:rPr>
      </w:pPr>
      <w:ins w:id="27"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"_Toc54263038"</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QR Use Case 7: Acknowledge Alert at Nurse Device</w:t>
        </w:r>
        <w:r>
          <w:rPr>
            <w:noProof/>
            <w:webHidden/>
          </w:rPr>
          <w:tab/>
        </w:r>
        <w:r>
          <w:rPr>
            <w:noProof/>
            <w:webHidden/>
          </w:rPr>
          <w:fldChar w:fldCharType="begin"/>
        </w:r>
        <w:r>
          <w:rPr>
            <w:noProof/>
            <w:webHidden/>
          </w:rPr>
          <w:instrText xml:space="preserve"> PAGEREF _Toc54263038 \h </w:instrText>
        </w:r>
        <w:r>
          <w:rPr>
            <w:noProof/>
            <w:webHidden/>
          </w:rPr>
        </w:r>
      </w:ins>
      <w:r>
        <w:rPr>
          <w:noProof/>
          <w:webHidden/>
        </w:rPr>
        <w:fldChar w:fldCharType="separate"/>
      </w:r>
      <w:ins w:id="28" w:author="Kranich, Peter" w:date="2020-10-22T12:43:00Z">
        <w:r>
          <w:rPr>
            <w:noProof/>
            <w:webHidden/>
          </w:rPr>
          <w:t>5</w:t>
        </w:r>
        <w:r>
          <w:rPr>
            <w:noProof/>
            <w:webHidden/>
          </w:rPr>
          <w:fldChar w:fldCharType="end"/>
        </w:r>
        <w:r w:rsidRPr="00342557">
          <w:rPr>
            <w:rStyle w:val="Hyperlink"/>
            <w:noProof/>
          </w:rPr>
          <w:fldChar w:fldCharType="end"/>
        </w:r>
      </w:ins>
    </w:p>
    <w:p w14:paraId="1C811CFE" w14:textId="2BF58BF1" w:rsidR="003B3A0C" w:rsidRDefault="003B3A0C">
      <w:pPr>
        <w:pStyle w:val="TOC1"/>
        <w:tabs>
          <w:tab w:val="right" w:leader="dot" w:pos="9062"/>
        </w:tabs>
        <w:rPr>
          <w:ins w:id="29" w:author="Kranich, Peter" w:date="2020-10-22T12:43:00Z"/>
          <w:rFonts w:asciiTheme="minorHAnsi" w:eastAsiaTheme="minorEastAsia" w:hAnsiTheme="minorHAnsi" w:cstheme="minorBidi"/>
          <w:noProof/>
        </w:rPr>
      </w:pPr>
      <w:ins w:id="30"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"_Toc54263039"</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 xml:space="preserve">Feature / Use Case Narrative: </w:t>
        </w:r>
        <w:r w:rsidRPr="00342557">
          <w:rPr>
            <w:rStyle w:val="Hyperlink"/>
            <w:noProof/>
            <w:highlight w:val="yellow"/>
          </w:rPr>
          <w:t>Silent Room</w:t>
        </w:r>
        <w:r w:rsidRPr="00342557">
          <w:rPr>
            <w:rStyle w:val="Hyperlink"/>
            <w:noProof/>
          </w:rPr>
          <w:t xml:space="preserve"> (SR) Alert distribution</w:t>
        </w:r>
        <w:r>
          <w:rPr>
            <w:noProof/>
            <w:webHidden/>
          </w:rPr>
          <w:tab/>
        </w:r>
        <w:r>
          <w:rPr>
            <w:noProof/>
            <w:webHidden/>
          </w:rPr>
          <w:fldChar w:fldCharType="begin"/>
        </w:r>
        <w:r>
          <w:rPr>
            <w:noProof/>
            <w:webHidden/>
          </w:rPr>
          <w:instrText xml:space="preserve"> PAGEREF _Toc54263039 \h </w:instrText>
        </w:r>
        <w:r>
          <w:rPr>
            <w:noProof/>
            <w:webHidden/>
          </w:rPr>
        </w:r>
      </w:ins>
      <w:r>
        <w:rPr>
          <w:noProof/>
          <w:webHidden/>
        </w:rPr>
        <w:fldChar w:fldCharType="separate"/>
      </w:r>
      <w:ins w:id="31" w:author="Kranich, Peter" w:date="2020-10-22T12:43:00Z">
        <w:r>
          <w:rPr>
            <w:noProof/>
            <w:webHidden/>
          </w:rPr>
          <w:t>7</w:t>
        </w:r>
        <w:r>
          <w:rPr>
            <w:noProof/>
            <w:webHidden/>
          </w:rPr>
          <w:fldChar w:fldCharType="end"/>
        </w:r>
        <w:r w:rsidRPr="00342557">
          <w:rPr>
            <w:rStyle w:val="Hyperlink"/>
            <w:noProof/>
          </w:rPr>
          <w:fldChar w:fldCharType="end"/>
        </w:r>
      </w:ins>
    </w:p>
    <w:p w14:paraId="20420C60" w14:textId="1D3B03FE" w:rsidR="003B3A0C" w:rsidRDefault="003B3A0C">
      <w:pPr>
        <w:pStyle w:val="TOC2"/>
        <w:tabs>
          <w:tab w:val="right" w:leader="dot" w:pos="9062"/>
        </w:tabs>
        <w:rPr>
          <w:ins w:id="32" w:author="Kranich, Peter" w:date="2020-10-22T12:43:00Z"/>
          <w:rFonts w:asciiTheme="minorHAnsi" w:eastAsiaTheme="minorEastAsia" w:hAnsiTheme="minorHAnsi" w:cstheme="minorBidi"/>
          <w:noProof/>
        </w:rPr>
      </w:pPr>
      <w:ins w:id="33"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"_Toc54263040"</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Multiple DAS</w:t>
        </w:r>
        <w:r>
          <w:rPr>
            <w:noProof/>
            <w:webHidden/>
          </w:rPr>
          <w:tab/>
        </w:r>
        <w:r>
          <w:rPr>
            <w:noProof/>
            <w:webHidden/>
          </w:rPr>
          <w:fldChar w:fldCharType="begin"/>
        </w:r>
        <w:r>
          <w:rPr>
            <w:noProof/>
            <w:webHidden/>
          </w:rPr>
          <w:instrText xml:space="preserve"> PAGEREF _Toc54263040 \h </w:instrText>
        </w:r>
        <w:r>
          <w:rPr>
            <w:noProof/>
            <w:webHidden/>
          </w:rPr>
        </w:r>
      </w:ins>
      <w:r>
        <w:rPr>
          <w:noProof/>
          <w:webHidden/>
        </w:rPr>
        <w:fldChar w:fldCharType="separate"/>
      </w:r>
      <w:ins w:id="34" w:author="Kranich, Peter" w:date="2020-10-22T12:43:00Z">
        <w:r>
          <w:rPr>
            <w:noProof/>
            <w:webHidden/>
          </w:rPr>
          <w:t>7</w:t>
        </w:r>
        <w:r>
          <w:rPr>
            <w:noProof/>
            <w:webHidden/>
          </w:rPr>
          <w:fldChar w:fldCharType="end"/>
        </w:r>
        <w:r w:rsidRPr="00342557">
          <w:rPr>
            <w:rStyle w:val="Hyperlink"/>
            <w:noProof/>
          </w:rPr>
          <w:fldChar w:fldCharType="end"/>
        </w:r>
      </w:ins>
    </w:p>
    <w:p w14:paraId="20E17906" w14:textId="22663F5C" w:rsidR="003B3A0C" w:rsidRDefault="003B3A0C">
      <w:pPr>
        <w:pStyle w:val="TOC2"/>
        <w:tabs>
          <w:tab w:val="right" w:leader="dot" w:pos="9062"/>
        </w:tabs>
        <w:rPr>
          <w:ins w:id="35" w:author="Kranich, Peter" w:date="2020-10-22T12:43:00Z"/>
          <w:rFonts w:asciiTheme="minorHAnsi" w:eastAsiaTheme="minorEastAsia" w:hAnsiTheme="minorHAnsi" w:cstheme="minorBidi"/>
          <w:noProof/>
        </w:rPr>
      </w:pPr>
      <w:ins w:id="3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1: Detect and Communicate Alert at Bedside Device</w:t>
        </w:r>
        <w:r>
          <w:rPr>
            <w:noProof/>
            <w:webHidden/>
          </w:rPr>
          <w:tab/>
        </w:r>
        <w:r>
          <w:rPr>
            <w:noProof/>
            <w:webHidden/>
          </w:rPr>
          <w:fldChar w:fldCharType="begin"/>
        </w:r>
        <w:r>
          <w:rPr>
            <w:noProof/>
            <w:webHidden/>
          </w:rPr>
          <w:instrText xml:space="preserve"> PAGEREF _Toc54263041 \h </w:instrText>
        </w:r>
        <w:r>
          <w:rPr>
            <w:noProof/>
            <w:webHidden/>
          </w:rPr>
        </w:r>
      </w:ins>
      <w:r>
        <w:rPr>
          <w:noProof/>
          <w:webHidden/>
        </w:rPr>
        <w:fldChar w:fldCharType="separate"/>
      </w:r>
      <w:ins w:id="37" w:author="Kranich, Peter" w:date="2020-10-22T12:43:00Z">
        <w:r>
          <w:rPr>
            <w:noProof/>
            <w:webHidden/>
          </w:rPr>
          <w:t>7</w:t>
        </w:r>
        <w:r>
          <w:rPr>
            <w:noProof/>
            <w:webHidden/>
          </w:rPr>
          <w:fldChar w:fldCharType="end"/>
        </w:r>
        <w:r w:rsidRPr="00342557">
          <w:rPr>
            <w:rStyle w:val="Hyperlink"/>
            <w:noProof/>
          </w:rPr>
          <w:fldChar w:fldCharType="end"/>
        </w:r>
      </w:ins>
    </w:p>
    <w:p w14:paraId="04EC8CDC" w14:textId="7D48A5E8" w:rsidR="003B3A0C" w:rsidRDefault="003B3A0C">
      <w:pPr>
        <w:pStyle w:val="TOC2"/>
        <w:tabs>
          <w:tab w:val="right" w:leader="dot" w:pos="9062"/>
        </w:tabs>
        <w:rPr>
          <w:ins w:id="38" w:author="Kranich, Peter" w:date="2020-10-22T12:43:00Z"/>
          <w:rFonts w:asciiTheme="minorHAnsi" w:eastAsiaTheme="minorEastAsia" w:hAnsiTheme="minorHAnsi" w:cstheme="minorBidi"/>
          <w:noProof/>
        </w:rPr>
      </w:pPr>
      <w:ins w:id="3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2: Audible Alert at Bedside Device</w:t>
        </w:r>
        <w:r>
          <w:rPr>
            <w:noProof/>
            <w:webHidden/>
          </w:rPr>
          <w:tab/>
        </w:r>
        <w:r>
          <w:rPr>
            <w:noProof/>
            <w:webHidden/>
          </w:rPr>
          <w:fldChar w:fldCharType="begin"/>
        </w:r>
        <w:r>
          <w:rPr>
            <w:noProof/>
            <w:webHidden/>
          </w:rPr>
          <w:instrText xml:space="preserve"> PAGEREF _Toc54263042 \h </w:instrText>
        </w:r>
        <w:r>
          <w:rPr>
            <w:noProof/>
            <w:webHidden/>
          </w:rPr>
        </w:r>
      </w:ins>
      <w:r>
        <w:rPr>
          <w:noProof/>
          <w:webHidden/>
        </w:rPr>
        <w:fldChar w:fldCharType="separate"/>
      </w:r>
      <w:ins w:id="40" w:author="Kranich, Peter" w:date="2020-10-22T12:43:00Z">
        <w:r>
          <w:rPr>
            <w:noProof/>
            <w:webHidden/>
          </w:rPr>
          <w:t>8</w:t>
        </w:r>
        <w:r>
          <w:rPr>
            <w:noProof/>
            <w:webHidden/>
          </w:rPr>
          <w:fldChar w:fldCharType="end"/>
        </w:r>
        <w:r w:rsidRPr="00342557">
          <w:rPr>
            <w:rStyle w:val="Hyperlink"/>
            <w:noProof/>
          </w:rPr>
          <w:fldChar w:fldCharType="end"/>
        </w:r>
      </w:ins>
    </w:p>
    <w:p w14:paraId="01E497D0" w14:textId="30A306DF" w:rsidR="003B3A0C" w:rsidRDefault="003B3A0C">
      <w:pPr>
        <w:pStyle w:val="TOC2"/>
        <w:tabs>
          <w:tab w:val="right" w:leader="dot" w:pos="9062"/>
        </w:tabs>
        <w:rPr>
          <w:ins w:id="41" w:author="Kranich, Peter" w:date="2020-10-22T12:43:00Z"/>
          <w:rFonts w:asciiTheme="minorHAnsi" w:eastAsiaTheme="minorEastAsia" w:hAnsiTheme="minorHAnsi" w:cstheme="minorBidi"/>
          <w:noProof/>
        </w:rPr>
      </w:pPr>
      <w:ins w:id="4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2.1: Medical device detects and alert condition and DAS announces the alert</w:t>
        </w:r>
        <w:r>
          <w:rPr>
            <w:noProof/>
            <w:webHidden/>
          </w:rPr>
          <w:tab/>
        </w:r>
        <w:r>
          <w:rPr>
            <w:noProof/>
            <w:webHidden/>
          </w:rPr>
          <w:fldChar w:fldCharType="begin"/>
        </w:r>
        <w:r>
          <w:rPr>
            <w:noProof/>
            <w:webHidden/>
          </w:rPr>
          <w:instrText xml:space="preserve"> PAGEREF _Toc54263043 \h </w:instrText>
        </w:r>
        <w:r>
          <w:rPr>
            <w:noProof/>
            <w:webHidden/>
          </w:rPr>
        </w:r>
      </w:ins>
      <w:r>
        <w:rPr>
          <w:noProof/>
          <w:webHidden/>
        </w:rPr>
        <w:fldChar w:fldCharType="separate"/>
      </w:r>
      <w:ins w:id="43" w:author="Kranich, Peter" w:date="2020-10-22T12:43:00Z">
        <w:r>
          <w:rPr>
            <w:noProof/>
            <w:webHidden/>
          </w:rPr>
          <w:t>8</w:t>
        </w:r>
        <w:r>
          <w:rPr>
            <w:noProof/>
            <w:webHidden/>
          </w:rPr>
          <w:fldChar w:fldCharType="end"/>
        </w:r>
        <w:r w:rsidRPr="00342557">
          <w:rPr>
            <w:rStyle w:val="Hyperlink"/>
            <w:noProof/>
          </w:rPr>
          <w:fldChar w:fldCharType="end"/>
        </w:r>
      </w:ins>
    </w:p>
    <w:p w14:paraId="39A0A968" w14:textId="2F0D28E8" w:rsidR="003B3A0C" w:rsidRDefault="003B3A0C">
      <w:pPr>
        <w:pStyle w:val="TOC2"/>
        <w:tabs>
          <w:tab w:val="right" w:leader="dot" w:pos="9062"/>
        </w:tabs>
        <w:rPr>
          <w:ins w:id="44" w:author="Kranich, Peter" w:date="2020-10-22T12:43:00Z"/>
          <w:rFonts w:asciiTheme="minorHAnsi" w:eastAsiaTheme="minorEastAsia" w:hAnsiTheme="minorHAnsi" w:cstheme="minorBidi"/>
          <w:noProof/>
        </w:rPr>
      </w:pPr>
      <w:ins w:id="4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3</w:t>
        </w:r>
        <w:r>
          <w:rPr>
            <w:noProof/>
            <w:webHidden/>
          </w:rPr>
          <w:tab/>
        </w:r>
        <w:r>
          <w:rPr>
            <w:noProof/>
            <w:webHidden/>
          </w:rPr>
          <w:fldChar w:fldCharType="begin"/>
        </w:r>
        <w:r>
          <w:rPr>
            <w:noProof/>
            <w:webHidden/>
          </w:rPr>
          <w:instrText xml:space="preserve"> PAGEREF _Toc54263044 \h </w:instrText>
        </w:r>
        <w:r>
          <w:rPr>
            <w:noProof/>
            <w:webHidden/>
          </w:rPr>
        </w:r>
      </w:ins>
      <w:r>
        <w:rPr>
          <w:noProof/>
          <w:webHidden/>
        </w:rPr>
        <w:fldChar w:fldCharType="separate"/>
      </w:r>
      <w:ins w:id="46" w:author="Kranich, Peter" w:date="2020-10-22T12:43:00Z">
        <w:r>
          <w:rPr>
            <w:noProof/>
            <w:webHidden/>
          </w:rPr>
          <w:t>8</w:t>
        </w:r>
        <w:r>
          <w:rPr>
            <w:noProof/>
            <w:webHidden/>
          </w:rPr>
          <w:fldChar w:fldCharType="end"/>
        </w:r>
        <w:r w:rsidRPr="00342557">
          <w:rPr>
            <w:rStyle w:val="Hyperlink"/>
            <w:noProof/>
          </w:rPr>
          <w:fldChar w:fldCharType="end"/>
        </w:r>
      </w:ins>
    </w:p>
    <w:p w14:paraId="638FC004" w14:textId="17AF443D" w:rsidR="003B3A0C" w:rsidRDefault="003B3A0C">
      <w:pPr>
        <w:pStyle w:val="TOC2"/>
        <w:tabs>
          <w:tab w:val="right" w:leader="dot" w:pos="9062"/>
        </w:tabs>
        <w:rPr>
          <w:ins w:id="47" w:author="Kranich, Peter" w:date="2020-10-22T12:43:00Z"/>
          <w:rFonts w:asciiTheme="minorHAnsi" w:eastAsiaTheme="minorEastAsia" w:hAnsiTheme="minorHAnsi" w:cstheme="minorBidi"/>
          <w:noProof/>
        </w:rPr>
      </w:pPr>
      <w:ins w:id="4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4: Audible Alert at Central Station (DAS)</w:t>
        </w:r>
        <w:r>
          <w:rPr>
            <w:noProof/>
            <w:webHidden/>
          </w:rPr>
          <w:tab/>
        </w:r>
        <w:r>
          <w:rPr>
            <w:noProof/>
            <w:webHidden/>
          </w:rPr>
          <w:fldChar w:fldCharType="begin"/>
        </w:r>
        <w:r>
          <w:rPr>
            <w:noProof/>
            <w:webHidden/>
          </w:rPr>
          <w:instrText xml:space="preserve"> PAGEREF _Toc54263045 \h </w:instrText>
        </w:r>
        <w:r>
          <w:rPr>
            <w:noProof/>
            <w:webHidden/>
          </w:rPr>
        </w:r>
      </w:ins>
      <w:r>
        <w:rPr>
          <w:noProof/>
          <w:webHidden/>
        </w:rPr>
        <w:fldChar w:fldCharType="separate"/>
      </w:r>
      <w:ins w:id="49" w:author="Kranich, Peter" w:date="2020-10-22T12:43:00Z">
        <w:r>
          <w:rPr>
            <w:noProof/>
            <w:webHidden/>
          </w:rPr>
          <w:t>8</w:t>
        </w:r>
        <w:r>
          <w:rPr>
            <w:noProof/>
            <w:webHidden/>
          </w:rPr>
          <w:fldChar w:fldCharType="end"/>
        </w:r>
        <w:r w:rsidRPr="00342557">
          <w:rPr>
            <w:rStyle w:val="Hyperlink"/>
            <w:noProof/>
          </w:rPr>
          <w:fldChar w:fldCharType="end"/>
        </w:r>
      </w:ins>
    </w:p>
    <w:p w14:paraId="1CC64401" w14:textId="498E19A2" w:rsidR="003B3A0C" w:rsidRDefault="003B3A0C">
      <w:pPr>
        <w:pStyle w:val="TOC2"/>
        <w:tabs>
          <w:tab w:val="right" w:leader="dot" w:pos="9062"/>
        </w:tabs>
        <w:rPr>
          <w:ins w:id="50" w:author="Kranich, Peter" w:date="2020-10-22T12:43:00Z"/>
          <w:rFonts w:asciiTheme="minorHAnsi" w:eastAsiaTheme="minorEastAsia" w:hAnsiTheme="minorHAnsi" w:cstheme="minorBidi"/>
          <w:noProof/>
        </w:rPr>
      </w:pPr>
      <w:ins w:id="51"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5</w:t>
        </w:r>
        <w:r>
          <w:rPr>
            <w:noProof/>
            <w:webHidden/>
          </w:rPr>
          <w:tab/>
        </w:r>
        <w:r>
          <w:rPr>
            <w:noProof/>
            <w:webHidden/>
          </w:rPr>
          <w:fldChar w:fldCharType="begin"/>
        </w:r>
        <w:r>
          <w:rPr>
            <w:noProof/>
            <w:webHidden/>
          </w:rPr>
          <w:instrText xml:space="preserve"> PAGEREF _Toc54263046 \h </w:instrText>
        </w:r>
        <w:r>
          <w:rPr>
            <w:noProof/>
            <w:webHidden/>
          </w:rPr>
        </w:r>
      </w:ins>
      <w:r>
        <w:rPr>
          <w:noProof/>
          <w:webHidden/>
        </w:rPr>
        <w:fldChar w:fldCharType="separate"/>
      </w:r>
      <w:ins w:id="52" w:author="Kranich, Peter" w:date="2020-10-22T12:43:00Z">
        <w:r>
          <w:rPr>
            <w:noProof/>
            <w:webHidden/>
          </w:rPr>
          <w:t>8</w:t>
        </w:r>
        <w:r>
          <w:rPr>
            <w:noProof/>
            <w:webHidden/>
          </w:rPr>
          <w:fldChar w:fldCharType="end"/>
        </w:r>
        <w:r w:rsidRPr="00342557">
          <w:rPr>
            <w:rStyle w:val="Hyperlink"/>
            <w:noProof/>
          </w:rPr>
          <w:fldChar w:fldCharType="end"/>
        </w:r>
      </w:ins>
    </w:p>
    <w:p w14:paraId="7D2B9913" w14:textId="7D610F38" w:rsidR="003B3A0C" w:rsidRDefault="003B3A0C">
      <w:pPr>
        <w:pStyle w:val="TOC2"/>
        <w:tabs>
          <w:tab w:val="right" w:leader="dot" w:pos="9062"/>
        </w:tabs>
        <w:rPr>
          <w:ins w:id="53" w:author="Kranich, Peter" w:date="2020-10-22T12:43:00Z"/>
          <w:rFonts w:asciiTheme="minorHAnsi" w:eastAsiaTheme="minorEastAsia" w:hAnsiTheme="minorHAnsi" w:cstheme="minorBidi"/>
          <w:noProof/>
        </w:rPr>
      </w:pPr>
      <w:ins w:id="54"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"_Toc54263047"</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6: Audible Alert at DAS Nurse Device</w:t>
        </w:r>
        <w:r>
          <w:rPr>
            <w:noProof/>
            <w:webHidden/>
          </w:rPr>
          <w:tab/>
        </w:r>
        <w:r>
          <w:rPr>
            <w:noProof/>
            <w:webHidden/>
          </w:rPr>
          <w:fldChar w:fldCharType="begin"/>
        </w:r>
        <w:r>
          <w:rPr>
            <w:noProof/>
            <w:webHidden/>
          </w:rPr>
          <w:instrText xml:space="preserve"> PAGEREF _Toc54263047 \h </w:instrText>
        </w:r>
        <w:r>
          <w:rPr>
            <w:noProof/>
            <w:webHidden/>
          </w:rPr>
        </w:r>
      </w:ins>
      <w:r>
        <w:rPr>
          <w:noProof/>
          <w:webHidden/>
        </w:rPr>
        <w:fldChar w:fldCharType="separate"/>
      </w:r>
      <w:ins w:id="55" w:author="Kranich, Peter" w:date="2020-10-22T12:43:00Z">
        <w:r>
          <w:rPr>
            <w:noProof/>
            <w:webHidden/>
          </w:rPr>
          <w:t>9</w:t>
        </w:r>
        <w:r>
          <w:rPr>
            <w:noProof/>
            <w:webHidden/>
          </w:rPr>
          <w:fldChar w:fldCharType="end"/>
        </w:r>
        <w:r w:rsidRPr="00342557">
          <w:rPr>
            <w:rStyle w:val="Hyperlink"/>
            <w:noProof/>
          </w:rPr>
          <w:fldChar w:fldCharType="end"/>
        </w:r>
      </w:ins>
    </w:p>
    <w:p w14:paraId="0C9C6F62" w14:textId="30611399" w:rsidR="003B3A0C" w:rsidRDefault="003B3A0C">
      <w:pPr>
        <w:pStyle w:val="TOC2"/>
        <w:tabs>
          <w:tab w:val="right" w:leader="dot" w:pos="9062"/>
        </w:tabs>
        <w:rPr>
          <w:ins w:id="56" w:author="Kranich, Peter" w:date="2020-10-22T12:43:00Z"/>
          <w:rFonts w:asciiTheme="minorHAnsi" w:eastAsiaTheme="minorEastAsia" w:hAnsiTheme="minorHAnsi" w:cstheme="minorBidi"/>
          <w:noProof/>
        </w:rPr>
      </w:pPr>
      <w:ins w:id="57"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"_Toc54263048"</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7: Acknowledge Alert at DAS Nurse Device</w:t>
        </w:r>
        <w:r>
          <w:rPr>
            <w:noProof/>
            <w:webHidden/>
          </w:rPr>
          <w:tab/>
        </w:r>
        <w:r>
          <w:rPr>
            <w:noProof/>
            <w:webHidden/>
          </w:rPr>
          <w:fldChar w:fldCharType="begin"/>
        </w:r>
        <w:r>
          <w:rPr>
            <w:noProof/>
            <w:webHidden/>
          </w:rPr>
          <w:instrText xml:space="preserve"> PAGEREF _Toc54263048 \h </w:instrText>
        </w:r>
        <w:r>
          <w:rPr>
            <w:noProof/>
            <w:webHidden/>
          </w:rPr>
        </w:r>
      </w:ins>
      <w:r>
        <w:rPr>
          <w:noProof/>
          <w:webHidden/>
        </w:rPr>
        <w:fldChar w:fldCharType="separate"/>
      </w:r>
      <w:ins w:id="58" w:author="Kranich, Peter" w:date="2020-10-22T12:43:00Z">
        <w:r>
          <w:rPr>
            <w:noProof/>
            <w:webHidden/>
          </w:rPr>
          <w:t>9</w:t>
        </w:r>
        <w:r>
          <w:rPr>
            <w:noProof/>
            <w:webHidden/>
          </w:rPr>
          <w:fldChar w:fldCharType="end"/>
        </w:r>
        <w:r w:rsidRPr="00342557">
          <w:rPr>
            <w:rStyle w:val="Hyperlink"/>
            <w:noProof/>
          </w:rPr>
          <w:fldChar w:fldCharType="end"/>
        </w:r>
      </w:ins>
    </w:p>
    <w:p w14:paraId="6869B148" w14:textId="4D60339A" w:rsidR="003B3A0C" w:rsidRDefault="003B3A0C">
      <w:pPr>
        <w:pStyle w:val="TOC1"/>
        <w:tabs>
          <w:tab w:val="right" w:leader="dot" w:pos="9062"/>
        </w:tabs>
        <w:rPr>
          <w:ins w:id="59" w:author="Kranich, Peter" w:date="2020-10-22T12:43:00Z"/>
          <w:rFonts w:asciiTheme="minorHAnsi" w:eastAsiaTheme="minorEastAsia" w:hAnsiTheme="minorHAnsi" w:cstheme="minorBidi"/>
          <w:noProof/>
        </w:rPr>
      </w:pPr>
      <w:ins w:id="60"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"_Toc54263049"</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 xml:space="preserve">Feature / Use Case Narrative: </w:t>
        </w:r>
        <w:r w:rsidRPr="00342557">
          <w:rPr>
            <w:rStyle w:val="Hyperlink"/>
            <w:noProof/>
            <w:highlight w:val="yellow"/>
          </w:rPr>
          <w:t>Silent ICU (SI)</w:t>
        </w:r>
        <w:r w:rsidRPr="00342557">
          <w:rPr>
            <w:rStyle w:val="Hyperlink"/>
            <w:noProof/>
          </w:rPr>
          <w:t xml:space="preserve"> Alert distribution</w:t>
        </w:r>
        <w:r>
          <w:rPr>
            <w:noProof/>
            <w:webHidden/>
          </w:rPr>
          <w:tab/>
        </w:r>
        <w:r>
          <w:rPr>
            <w:noProof/>
            <w:webHidden/>
          </w:rPr>
          <w:fldChar w:fldCharType="begin"/>
        </w:r>
        <w:r>
          <w:rPr>
            <w:noProof/>
            <w:webHidden/>
          </w:rPr>
          <w:instrText xml:space="preserve"> PAGEREF _Toc54263049 \h </w:instrText>
        </w:r>
        <w:r>
          <w:rPr>
            <w:noProof/>
            <w:webHidden/>
          </w:rPr>
        </w:r>
      </w:ins>
      <w:r>
        <w:rPr>
          <w:noProof/>
          <w:webHidden/>
        </w:rPr>
        <w:fldChar w:fldCharType="separate"/>
      </w:r>
      <w:ins w:id="61" w:author="Kranich, Peter" w:date="2020-10-22T12:43:00Z">
        <w:r>
          <w:rPr>
            <w:noProof/>
            <w:webHidden/>
          </w:rPr>
          <w:t>10</w:t>
        </w:r>
        <w:r>
          <w:rPr>
            <w:noProof/>
            <w:webHidden/>
          </w:rPr>
          <w:fldChar w:fldCharType="end"/>
        </w:r>
        <w:r w:rsidRPr="00342557">
          <w:rPr>
            <w:rStyle w:val="Hyperlink"/>
            <w:noProof/>
          </w:rPr>
          <w:fldChar w:fldCharType="end"/>
        </w:r>
      </w:ins>
    </w:p>
    <w:p w14:paraId="39C2F737" w14:textId="735DE872" w:rsidR="003B3A0C" w:rsidRDefault="003B3A0C">
      <w:pPr>
        <w:pStyle w:val="TOC2"/>
        <w:tabs>
          <w:tab w:val="right" w:leader="dot" w:pos="9062"/>
        </w:tabs>
        <w:rPr>
          <w:ins w:id="62" w:author="Kranich, Peter" w:date="2020-10-22T12:43:00Z"/>
          <w:rFonts w:asciiTheme="minorHAnsi" w:eastAsiaTheme="minorEastAsia" w:hAnsiTheme="minorHAnsi" w:cstheme="minorBidi"/>
          <w:noProof/>
        </w:rPr>
      </w:pPr>
      <w:ins w:id="63"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"_Toc54263050"</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Multiple primary remote alert systems</w:t>
        </w:r>
        <w:r>
          <w:rPr>
            <w:noProof/>
            <w:webHidden/>
          </w:rPr>
          <w:tab/>
        </w:r>
        <w:r>
          <w:rPr>
            <w:noProof/>
            <w:webHidden/>
          </w:rPr>
          <w:fldChar w:fldCharType="begin"/>
        </w:r>
        <w:r>
          <w:rPr>
            <w:noProof/>
            <w:webHidden/>
          </w:rPr>
          <w:instrText xml:space="preserve"> PAGEREF _Toc54263050 \h </w:instrText>
        </w:r>
        <w:r>
          <w:rPr>
            <w:noProof/>
            <w:webHidden/>
          </w:rPr>
        </w:r>
      </w:ins>
      <w:r>
        <w:rPr>
          <w:noProof/>
          <w:webHidden/>
        </w:rPr>
        <w:fldChar w:fldCharType="separate"/>
      </w:r>
      <w:ins w:id="64" w:author="Kranich, Peter" w:date="2020-10-22T12:43:00Z">
        <w:r>
          <w:rPr>
            <w:noProof/>
            <w:webHidden/>
          </w:rPr>
          <w:t>10</w:t>
        </w:r>
        <w:r>
          <w:rPr>
            <w:noProof/>
            <w:webHidden/>
          </w:rPr>
          <w:fldChar w:fldCharType="end"/>
        </w:r>
        <w:r w:rsidRPr="00342557">
          <w:rPr>
            <w:rStyle w:val="Hyperlink"/>
            <w:noProof/>
          </w:rPr>
          <w:fldChar w:fldCharType="end"/>
        </w:r>
      </w:ins>
    </w:p>
    <w:p w14:paraId="0792CD94" w14:textId="73F199D3" w:rsidR="003B3A0C" w:rsidRDefault="003B3A0C">
      <w:pPr>
        <w:pStyle w:val="TOC2"/>
        <w:tabs>
          <w:tab w:val="right" w:leader="dot" w:pos="9062"/>
        </w:tabs>
        <w:rPr>
          <w:ins w:id="65" w:author="Kranich, Peter" w:date="2020-10-22T12:43:00Z"/>
          <w:rFonts w:asciiTheme="minorHAnsi" w:eastAsiaTheme="minorEastAsia" w:hAnsiTheme="minorHAnsi" w:cstheme="minorBidi"/>
          <w:noProof/>
        </w:rPr>
      </w:pPr>
      <w:ins w:id="6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1: Detect and Communicate Alert at Bedside Device</w:t>
        </w:r>
        <w:r>
          <w:rPr>
            <w:noProof/>
            <w:webHidden/>
          </w:rPr>
          <w:tab/>
        </w:r>
        <w:r>
          <w:rPr>
            <w:noProof/>
            <w:webHidden/>
          </w:rPr>
          <w:fldChar w:fldCharType="begin"/>
        </w:r>
        <w:r>
          <w:rPr>
            <w:noProof/>
            <w:webHidden/>
          </w:rPr>
          <w:instrText xml:space="preserve"> PAGEREF _Toc54263051 \h </w:instrText>
        </w:r>
        <w:r>
          <w:rPr>
            <w:noProof/>
            <w:webHidden/>
          </w:rPr>
        </w:r>
      </w:ins>
      <w:r>
        <w:rPr>
          <w:noProof/>
          <w:webHidden/>
        </w:rPr>
        <w:fldChar w:fldCharType="separate"/>
      </w:r>
      <w:ins w:id="67" w:author="Kranich, Peter" w:date="2020-10-22T12:43:00Z">
        <w:r>
          <w:rPr>
            <w:noProof/>
            <w:webHidden/>
          </w:rPr>
          <w:t>11</w:t>
        </w:r>
        <w:r>
          <w:rPr>
            <w:noProof/>
            <w:webHidden/>
          </w:rPr>
          <w:fldChar w:fldCharType="end"/>
        </w:r>
        <w:r w:rsidRPr="00342557">
          <w:rPr>
            <w:rStyle w:val="Hyperlink"/>
            <w:noProof/>
          </w:rPr>
          <w:fldChar w:fldCharType="end"/>
        </w:r>
      </w:ins>
    </w:p>
    <w:p w14:paraId="25E55D04" w14:textId="09C5C4AC" w:rsidR="003B3A0C" w:rsidRDefault="003B3A0C">
      <w:pPr>
        <w:pStyle w:val="TOC2"/>
        <w:tabs>
          <w:tab w:val="right" w:leader="dot" w:pos="9062"/>
        </w:tabs>
        <w:rPr>
          <w:ins w:id="68" w:author="Kranich, Peter" w:date="2020-10-22T12:43:00Z"/>
          <w:rFonts w:asciiTheme="minorHAnsi" w:eastAsiaTheme="minorEastAsia" w:hAnsiTheme="minorHAnsi" w:cstheme="minorBidi"/>
          <w:noProof/>
        </w:rPr>
      </w:pPr>
      <w:ins w:id="6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2: Audible Alert at Bedside Device</w:t>
        </w:r>
        <w:r>
          <w:rPr>
            <w:noProof/>
            <w:webHidden/>
          </w:rPr>
          <w:tab/>
        </w:r>
        <w:r>
          <w:rPr>
            <w:noProof/>
            <w:webHidden/>
          </w:rPr>
          <w:fldChar w:fldCharType="begin"/>
        </w:r>
        <w:r>
          <w:rPr>
            <w:noProof/>
            <w:webHidden/>
          </w:rPr>
          <w:instrText xml:space="preserve"> PAGEREF _Toc54263052 \h </w:instrText>
        </w:r>
        <w:r>
          <w:rPr>
            <w:noProof/>
            <w:webHidden/>
          </w:rPr>
        </w:r>
      </w:ins>
      <w:r>
        <w:rPr>
          <w:noProof/>
          <w:webHidden/>
        </w:rPr>
        <w:fldChar w:fldCharType="separate"/>
      </w:r>
      <w:ins w:id="70" w:author="Kranich, Peter" w:date="2020-10-22T12:43:00Z">
        <w:r>
          <w:rPr>
            <w:noProof/>
            <w:webHidden/>
          </w:rPr>
          <w:t>11</w:t>
        </w:r>
        <w:r>
          <w:rPr>
            <w:noProof/>
            <w:webHidden/>
          </w:rPr>
          <w:fldChar w:fldCharType="end"/>
        </w:r>
        <w:r w:rsidRPr="00342557">
          <w:rPr>
            <w:rStyle w:val="Hyperlink"/>
            <w:noProof/>
          </w:rPr>
          <w:fldChar w:fldCharType="end"/>
        </w:r>
      </w:ins>
    </w:p>
    <w:p w14:paraId="6B2E2968" w14:textId="00C57951" w:rsidR="003B3A0C" w:rsidRDefault="003B3A0C">
      <w:pPr>
        <w:pStyle w:val="TOC2"/>
        <w:tabs>
          <w:tab w:val="right" w:leader="dot" w:pos="9062"/>
        </w:tabs>
        <w:rPr>
          <w:ins w:id="71" w:author="Kranich, Peter" w:date="2020-10-22T12:43:00Z"/>
          <w:rFonts w:asciiTheme="minorHAnsi" w:eastAsiaTheme="minorEastAsia" w:hAnsiTheme="minorHAnsi" w:cstheme="minorBidi"/>
          <w:noProof/>
        </w:rPr>
      </w:pPr>
      <w:ins w:id="7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2.1: Medical device detects and alert condition and DAS announces the alert</w:t>
        </w:r>
        <w:r>
          <w:rPr>
            <w:noProof/>
            <w:webHidden/>
          </w:rPr>
          <w:tab/>
        </w:r>
        <w:r>
          <w:rPr>
            <w:noProof/>
            <w:webHidden/>
          </w:rPr>
          <w:fldChar w:fldCharType="begin"/>
        </w:r>
        <w:r>
          <w:rPr>
            <w:noProof/>
            <w:webHidden/>
          </w:rPr>
          <w:instrText xml:space="preserve"> PAGEREF _Toc54263053 \h </w:instrText>
        </w:r>
        <w:r>
          <w:rPr>
            <w:noProof/>
            <w:webHidden/>
          </w:rPr>
        </w:r>
      </w:ins>
      <w:r>
        <w:rPr>
          <w:noProof/>
          <w:webHidden/>
        </w:rPr>
        <w:fldChar w:fldCharType="separate"/>
      </w:r>
      <w:ins w:id="73" w:author="Kranich, Peter" w:date="2020-10-22T12:43:00Z">
        <w:r>
          <w:rPr>
            <w:noProof/>
            <w:webHidden/>
          </w:rPr>
          <w:t>11</w:t>
        </w:r>
        <w:r>
          <w:rPr>
            <w:noProof/>
            <w:webHidden/>
          </w:rPr>
          <w:fldChar w:fldCharType="end"/>
        </w:r>
        <w:r w:rsidRPr="00342557">
          <w:rPr>
            <w:rStyle w:val="Hyperlink"/>
            <w:noProof/>
          </w:rPr>
          <w:fldChar w:fldCharType="end"/>
        </w:r>
      </w:ins>
    </w:p>
    <w:p w14:paraId="64F77B82" w14:textId="713B7C11" w:rsidR="003B3A0C" w:rsidRDefault="003B3A0C">
      <w:pPr>
        <w:pStyle w:val="TOC2"/>
        <w:tabs>
          <w:tab w:val="right" w:leader="dot" w:pos="9062"/>
        </w:tabs>
        <w:rPr>
          <w:ins w:id="74" w:author="Kranich, Peter" w:date="2020-10-22T12:43:00Z"/>
          <w:rFonts w:asciiTheme="minorHAnsi" w:eastAsiaTheme="minorEastAsia" w:hAnsiTheme="minorHAnsi" w:cstheme="minorBidi"/>
          <w:noProof/>
        </w:rPr>
      </w:pPr>
      <w:ins w:id="7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3</w:t>
        </w:r>
        <w:r>
          <w:rPr>
            <w:noProof/>
            <w:webHidden/>
          </w:rPr>
          <w:tab/>
        </w:r>
        <w:r>
          <w:rPr>
            <w:noProof/>
            <w:webHidden/>
          </w:rPr>
          <w:fldChar w:fldCharType="begin"/>
        </w:r>
        <w:r>
          <w:rPr>
            <w:noProof/>
            <w:webHidden/>
          </w:rPr>
          <w:instrText xml:space="preserve"> PAGEREF _Toc54263054 \h </w:instrText>
        </w:r>
        <w:r>
          <w:rPr>
            <w:noProof/>
            <w:webHidden/>
          </w:rPr>
        </w:r>
      </w:ins>
      <w:r>
        <w:rPr>
          <w:noProof/>
          <w:webHidden/>
        </w:rPr>
        <w:fldChar w:fldCharType="separate"/>
      </w:r>
      <w:ins w:id="76" w:author="Kranich, Peter" w:date="2020-10-22T12:43:00Z">
        <w:r>
          <w:rPr>
            <w:noProof/>
            <w:webHidden/>
          </w:rPr>
          <w:t>11</w:t>
        </w:r>
        <w:r>
          <w:rPr>
            <w:noProof/>
            <w:webHidden/>
          </w:rPr>
          <w:fldChar w:fldCharType="end"/>
        </w:r>
        <w:r w:rsidRPr="00342557">
          <w:rPr>
            <w:rStyle w:val="Hyperlink"/>
            <w:noProof/>
          </w:rPr>
          <w:fldChar w:fldCharType="end"/>
        </w:r>
      </w:ins>
    </w:p>
    <w:p w14:paraId="054A0678" w14:textId="4C7E1345" w:rsidR="003B3A0C" w:rsidRDefault="003B3A0C">
      <w:pPr>
        <w:pStyle w:val="TOC2"/>
        <w:tabs>
          <w:tab w:val="right" w:leader="dot" w:pos="9062"/>
        </w:tabs>
        <w:rPr>
          <w:ins w:id="77" w:author="Kranich, Peter" w:date="2020-10-22T12:43:00Z"/>
          <w:rFonts w:asciiTheme="minorHAnsi" w:eastAsiaTheme="minorEastAsia" w:hAnsiTheme="minorHAnsi" w:cstheme="minorBidi"/>
          <w:noProof/>
        </w:rPr>
      </w:pPr>
      <w:ins w:id="7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SR Use Case 4: Audible Alert at Central Station (DAS)</w:t>
        </w:r>
        <w:r>
          <w:rPr>
            <w:noProof/>
            <w:webHidden/>
          </w:rPr>
          <w:tab/>
        </w:r>
        <w:r>
          <w:rPr>
            <w:noProof/>
            <w:webHidden/>
          </w:rPr>
          <w:fldChar w:fldCharType="begin"/>
        </w:r>
        <w:r>
          <w:rPr>
            <w:noProof/>
            <w:webHidden/>
          </w:rPr>
          <w:instrText xml:space="preserve"> PAGEREF _Toc54263055 \h </w:instrText>
        </w:r>
        <w:r>
          <w:rPr>
            <w:noProof/>
            <w:webHidden/>
          </w:rPr>
        </w:r>
      </w:ins>
      <w:r>
        <w:rPr>
          <w:noProof/>
          <w:webHidden/>
        </w:rPr>
        <w:fldChar w:fldCharType="separate"/>
      </w:r>
      <w:ins w:id="79" w:author="Kranich, Peter" w:date="2020-10-22T12:43:00Z">
        <w:r>
          <w:rPr>
            <w:noProof/>
            <w:webHidden/>
          </w:rPr>
          <w:t>11</w:t>
        </w:r>
        <w:r>
          <w:rPr>
            <w:noProof/>
            <w:webHidden/>
          </w:rPr>
          <w:fldChar w:fldCharType="end"/>
        </w:r>
        <w:r w:rsidRPr="00342557">
          <w:rPr>
            <w:rStyle w:val="Hyperlink"/>
            <w:noProof/>
          </w:rPr>
          <w:fldChar w:fldCharType="end"/>
        </w:r>
      </w:ins>
    </w:p>
    <w:p w14:paraId="03E6CDB7" w14:textId="3E9F68AB" w:rsidR="003B3A0C" w:rsidRDefault="003B3A0C">
      <w:pPr>
        <w:pStyle w:val="TOC2"/>
        <w:tabs>
          <w:tab w:val="right" w:leader="dot" w:pos="9062"/>
        </w:tabs>
        <w:rPr>
          <w:ins w:id="80" w:author="Kranich, Peter" w:date="2020-10-22T12:43:00Z"/>
          <w:rFonts w:asciiTheme="minorHAnsi" w:eastAsiaTheme="minorEastAsia" w:hAnsiTheme="minorHAnsi" w:cstheme="minorBidi"/>
          <w:noProof/>
        </w:rPr>
      </w:pPr>
      <w:ins w:id="81"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5</w:t>
        </w:r>
        <w:r>
          <w:rPr>
            <w:noProof/>
            <w:webHidden/>
          </w:rPr>
          <w:tab/>
        </w:r>
        <w:r>
          <w:rPr>
            <w:noProof/>
            <w:webHidden/>
          </w:rPr>
          <w:fldChar w:fldCharType="begin"/>
        </w:r>
        <w:r>
          <w:rPr>
            <w:noProof/>
            <w:webHidden/>
          </w:rPr>
          <w:instrText xml:space="preserve"> PAGEREF _Toc54263056 \h </w:instrText>
        </w:r>
        <w:r>
          <w:rPr>
            <w:noProof/>
            <w:webHidden/>
          </w:rPr>
        </w:r>
      </w:ins>
      <w:r>
        <w:rPr>
          <w:noProof/>
          <w:webHidden/>
        </w:rPr>
        <w:fldChar w:fldCharType="separate"/>
      </w:r>
      <w:ins w:id="82" w:author="Kranich, Peter" w:date="2020-10-22T12:43:00Z">
        <w:r>
          <w:rPr>
            <w:noProof/>
            <w:webHidden/>
          </w:rPr>
          <w:t>11</w:t>
        </w:r>
        <w:r>
          <w:rPr>
            <w:noProof/>
            <w:webHidden/>
          </w:rPr>
          <w:fldChar w:fldCharType="end"/>
        </w:r>
        <w:r w:rsidRPr="00342557">
          <w:rPr>
            <w:rStyle w:val="Hyperlink"/>
            <w:noProof/>
          </w:rPr>
          <w:fldChar w:fldCharType="end"/>
        </w:r>
      </w:ins>
    </w:p>
    <w:p w14:paraId="486E87B9" w14:textId="4B225B1F" w:rsidR="003B3A0C" w:rsidRDefault="003B3A0C">
      <w:pPr>
        <w:pStyle w:val="TOC2"/>
        <w:tabs>
          <w:tab w:val="right" w:leader="dot" w:pos="9062"/>
        </w:tabs>
        <w:rPr>
          <w:ins w:id="83" w:author="Kranich, Peter" w:date="2020-10-22T12:43:00Z"/>
          <w:rFonts w:asciiTheme="minorHAnsi" w:eastAsiaTheme="minorEastAsia" w:hAnsiTheme="minorHAnsi" w:cstheme="minorBidi"/>
          <w:noProof/>
        </w:rPr>
      </w:pPr>
      <w:ins w:id="84"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"_Toc54263057"</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6: Audible Alert at DAS Nurse Device</w:t>
        </w:r>
        <w:r>
          <w:rPr>
            <w:noProof/>
            <w:webHidden/>
          </w:rPr>
          <w:tab/>
        </w:r>
        <w:r>
          <w:rPr>
            <w:noProof/>
            <w:webHidden/>
          </w:rPr>
          <w:fldChar w:fldCharType="begin"/>
        </w:r>
        <w:r>
          <w:rPr>
            <w:noProof/>
            <w:webHidden/>
          </w:rPr>
          <w:instrText xml:space="preserve"> PAGEREF _Toc54263057 \h </w:instrText>
        </w:r>
        <w:r>
          <w:rPr>
            <w:noProof/>
            <w:webHidden/>
          </w:rPr>
        </w:r>
      </w:ins>
      <w:r>
        <w:rPr>
          <w:noProof/>
          <w:webHidden/>
        </w:rPr>
        <w:fldChar w:fldCharType="separate"/>
      </w:r>
      <w:ins w:id="85" w:author="Kranich, Peter" w:date="2020-10-22T12:43:00Z">
        <w:r>
          <w:rPr>
            <w:noProof/>
            <w:webHidden/>
          </w:rPr>
          <w:t>12</w:t>
        </w:r>
        <w:r>
          <w:rPr>
            <w:noProof/>
            <w:webHidden/>
          </w:rPr>
          <w:fldChar w:fldCharType="end"/>
        </w:r>
        <w:r w:rsidRPr="00342557">
          <w:rPr>
            <w:rStyle w:val="Hyperlink"/>
            <w:noProof/>
          </w:rPr>
          <w:fldChar w:fldCharType="end"/>
        </w:r>
      </w:ins>
    </w:p>
    <w:p w14:paraId="53599E6B" w14:textId="3C6C41A6" w:rsidR="003B3A0C" w:rsidRDefault="003B3A0C">
      <w:pPr>
        <w:pStyle w:val="TOC2"/>
        <w:tabs>
          <w:tab w:val="right" w:leader="dot" w:pos="9062"/>
        </w:tabs>
        <w:rPr>
          <w:ins w:id="86" w:author="Kranich, Peter" w:date="2020-10-22T12:43:00Z"/>
          <w:rFonts w:asciiTheme="minorHAnsi" w:eastAsiaTheme="minorEastAsia" w:hAnsiTheme="minorHAnsi" w:cstheme="minorBidi"/>
          <w:noProof/>
        </w:rPr>
      </w:pPr>
      <w:ins w:id="87"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"_Toc54263058"</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SI Use Case 7: Acknowledge Alert at DAS Nurse Device</w:t>
        </w:r>
        <w:r>
          <w:rPr>
            <w:noProof/>
            <w:webHidden/>
          </w:rPr>
          <w:tab/>
        </w:r>
        <w:r>
          <w:rPr>
            <w:noProof/>
            <w:webHidden/>
          </w:rPr>
          <w:fldChar w:fldCharType="begin"/>
        </w:r>
        <w:r>
          <w:rPr>
            <w:noProof/>
            <w:webHidden/>
          </w:rPr>
          <w:instrText xml:space="preserve"> PAGEREF _Toc54263058 \h </w:instrText>
        </w:r>
        <w:r>
          <w:rPr>
            <w:noProof/>
            <w:webHidden/>
          </w:rPr>
        </w:r>
      </w:ins>
      <w:r>
        <w:rPr>
          <w:noProof/>
          <w:webHidden/>
        </w:rPr>
        <w:fldChar w:fldCharType="separate"/>
      </w:r>
      <w:ins w:id="88" w:author="Kranich, Peter" w:date="2020-10-22T12:43:00Z">
        <w:r>
          <w:rPr>
            <w:noProof/>
            <w:webHidden/>
          </w:rPr>
          <w:t>12</w:t>
        </w:r>
        <w:r>
          <w:rPr>
            <w:noProof/>
            <w:webHidden/>
          </w:rPr>
          <w:fldChar w:fldCharType="end"/>
        </w:r>
        <w:r w:rsidRPr="00342557">
          <w:rPr>
            <w:rStyle w:val="Hyperlink"/>
            <w:noProof/>
          </w:rPr>
          <w:fldChar w:fldCharType="end"/>
        </w:r>
      </w:ins>
    </w:p>
    <w:p w14:paraId="301F6363" w14:textId="0B402A89" w:rsidR="003B3A0C" w:rsidRDefault="003B3A0C">
      <w:pPr>
        <w:pStyle w:val="TOC2"/>
        <w:tabs>
          <w:tab w:val="right" w:leader="dot" w:pos="9062"/>
        </w:tabs>
        <w:rPr>
          <w:ins w:id="89" w:author="Kranich, Peter" w:date="2020-10-22T12:43:00Z"/>
          <w:rFonts w:asciiTheme="minorHAnsi" w:eastAsiaTheme="minorEastAsia" w:hAnsiTheme="minorHAnsi" w:cstheme="minorBidi"/>
          <w:noProof/>
        </w:rPr>
      </w:pPr>
      <w:ins w:id="90"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"_Toc54263059"</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 Pre-Condition: One primary remote alert system</w:t>
        </w:r>
        <w:r>
          <w:rPr>
            <w:noProof/>
            <w:webHidden/>
          </w:rPr>
          <w:tab/>
        </w:r>
        <w:r>
          <w:rPr>
            <w:noProof/>
            <w:webHidden/>
          </w:rPr>
          <w:fldChar w:fldCharType="begin"/>
        </w:r>
        <w:r>
          <w:rPr>
            <w:noProof/>
            <w:webHidden/>
          </w:rPr>
          <w:instrText xml:space="preserve"> PAGEREF _Toc54263059 \h </w:instrText>
        </w:r>
        <w:r>
          <w:rPr>
            <w:noProof/>
            <w:webHidden/>
          </w:rPr>
        </w:r>
      </w:ins>
      <w:r>
        <w:rPr>
          <w:noProof/>
          <w:webHidden/>
        </w:rPr>
        <w:fldChar w:fldCharType="separate"/>
      </w:r>
      <w:ins w:id="91" w:author="Kranich, Peter" w:date="2020-10-22T12:43:00Z">
        <w:r>
          <w:rPr>
            <w:noProof/>
            <w:webHidden/>
          </w:rPr>
          <w:t>13</w:t>
        </w:r>
        <w:r>
          <w:rPr>
            <w:noProof/>
            <w:webHidden/>
          </w:rPr>
          <w:fldChar w:fldCharType="end"/>
        </w:r>
        <w:r w:rsidRPr="00342557">
          <w:rPr>
            <w:rStyle w:val="Hyperlink"/>
            <w:noProof/>
          </w:rPr>
          <w:fldChar w:fldCharType="end"/>
        </w:r>
      </w:ins>
    </w:p>
    <w:p w14:paraId="3F3491C0" w14:textId="70C70525" w:rsidR="003B3A0C" w:rsidRDefault="003B3A0C">
      <w:pPr>
        <w:pStyle w:val="TOC2"/>
        <w:tabs>
          <w:tab w:val="right" w:leader="dot" w:pos="9062"/>
        </w:tabs>
        <w:rPr>
          <w:ins w:id="92" w:author="Kranich, Peter" w:date="2020-10-22T12:43:00Z"/>
          <w:rFonts w:asciiTheme="minorHAnsi" w:eastAsiaTheme="minorEastAsia" w:hAnsiTheme="minorHAnsi" w:cstheme="minorBidi"/>
          <w:noProof/>
        </w:rPr>
      </w:pPr>
      <w:ins w:id="93"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"_Toc54263060"</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One DAS/DIS</w:t>
        </w:r>
        <w:r>
          <w:rPr>
            <w:noProof/>
            <w:webHidden/>
          </w:rPr>
          <w:tab/>
        </w:r>
        <w:r>
          <w:rPr>
            <w:noProof/>
            <w:webHidden/>
          </w:rPr>
          <w:fldChar w:fldCharType="begin"/>
        </w:r>
        <w:r>
          <w:rPr>
            <w:noProof/>
            <w:webHidden/>
          </w:rPr>
          <w:instrText xml:space="preserve"> PAGEREF _Toc54263060 \h </w:instrText>
        </w:r>
        <w:r>
          <w:rPr>
            <w:noProof/>
            <w:webHidden/>
          </w:rPr>
        </w:r>
      </w:ins>
      <w:r>
        <w:rPr>
          <w:noProof/>
          <w:webHidden/>
        </w:rPr>
        <w:fldChar w:fldCharType="separate"/>
      </w:r>
      <w:ins w:id="94" w:author="Kranich, Peter" w:date="2020-10-22T12:43:00Z">
        <w:r>
          <w:rPr>
            <w:noProof/>
            <w:webHidden/>
          </w:rPr>
          <w:t>13</w:t>
        </w:r>
        <w:r>
          <w:rPr>
            <w:noProof/>
            <w:webHidden/>
          </w:rPr>
          <w:fldChar w:fldCharType="end"/>
        </w:r>
        <w:r w:rsidRPr="00342557">
          <w:rPr>
            <w:rStyle w:val="Hyperlink"/>
            <w:noProof/>
          </w:rPr>
          <w:fldChar w:fldCharType="end"/>
        </w:r>
      </w:ins>
    </w:p>
    <w:p w14:paraId="5EC842D9" w14:textId="1D7F7E2B" w:rsidR="003B3A0C" w:rsidRDefault="003B3A0C">
      <w:pPr>
        <w:pStyle w:val="TOC1"/>
        <w:tabs>
          <w:tab w:val="right" w:leader="dot" w:pos="9062"/>
        </w:tabs>
        <w:rPr>
          <w:ins w:id="95" w:author="Kranich, Peter" w:date="2020-10-22T12:43:00Z"/>
          <w:rFonts w:asciiTheme="minorHAnsi" w:eastAsiaTheme="minorEastAsia" w:hAnsiTheme="minorHAnsi" w:cstheme="minorBidi"/>
          <w:noProof/>
        </w:rPr>
      </w:pPr>
      <w:ins w:id="9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Feature: Audio alarm behavior dependent on the presence of caregiver in patient room</w:t>
        </w:r>
        <w:r>
          <w:rPr>
            <w:noProof/>
            <w:webHidden/>
          </w:rPr>
          <w:tab/>
        </w:r>
        <w:r>
          <w:rPr>
            <w:noProof/>
            <w:webHidden/>
          </w:rPr>
          <w:fldChar w:fldCharType="begin"/>
        </w:r>
        <w:r>
          <w:rPr>
            <w:noProof/>
            <w:webHidden/>
          </w:rPr>
          <w:instrText xml:space="preserve"> PAGEREF _Toc54263061 \h </w:instrText>
        </w:r>
        <w:r>
          <w:rPr>
            <w:noProof/>
            <w:webHidden/>
          </w:rPr>
        </w:r>
      </w:ins>
      <w:r>
        <w:rPr>
          <w:noProof/>
          <w:webHidden/>
        </w:rPr>
        <w:fldChar w:fldCharType="separate"/>
      </w:r>
      <w:ins w:id="97" w:author="Kranich, Peter" w:date="2020-10-22T12:43:00Z">
        <w:r>
          <w:rPr>
            <w:noProof/>
            <w:webHidden/>
          </w:rPr>
          <w:t>15</w:t>
        </w:r>
        <w:r>
          <w:rPr>
            <w:noProof/>
            <w:webHidden/>
          </w:rPr>
          <w:fldChar w:fldCharType="end"/>
        </w:r>
        <w:r w:rsidRPr="00342557">
          <w:rPr>
            <w:rStyle w:val="Hyperlink"/>
            <w:noProof/>
          </w:rPr>
          <w:fldChar w:fldCharType="end"/>
        </w:r>
      </w:ins>
    </w:p>
    <w:p w14:paraId="43B95F57" w14:textId="7F049760" w:rsidR="003B3A0C" w:rsidRDefault="003B3A0C">
      <w:pPr>
        <w:pStyle w:val="TOC2"/>
        <w:tabs>
          <w:tab w:val="right" w:leader="dot" w:pos="9062"/>
        </w:tabs>
        <w:rPr>
          <w:ins w:id="98" w:author="Kranich, Peter" w:date="2020-10-22T12:43:00Z"/>
          <w:rFonts w:asciiTheme="minorHAnsi" w:eastAsiaTheme="minorEastAsia" w:hAnsiTheme="minorHAnsi" w:cstheme="minorBidi"/>
          <w:noProof/>
        </w:rPr>
      </w:pPr>
      <w:ins w:id="9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Caregiver is not present in the patient room and a distributed alarm system (DAS/DIS) is accessible</w:t>
        </w:r>
        <w:r>
          <w:rPr>
            <w:noProof/>
            <w:webHidden/>
          </w:rPr>
          <w:tab/>
        </w:r>
        <w:r>
          <w:rPr>
            <w:noProof/>
            <w:webHidden/>
          </w:rPr>
          <w:fldChar w:fldCharType="begin"/>
        </w:r>
        <w:r>
          <w:rPr>
            <w:noProof/>
            <w:webHidden/>
          </w:rPr>
          <w:instrText xml:space="preserve"> PAGEREF _Toc54263062 \h </w:instrText>
        </w:r>
        <w:r>
          <w:rPr>
            <w:noProof/>
            <w:webHidden/>
          </w:rPr>
        </w:r>
      </w:ins>
      <w:r>
        <w:rPr>
          <w:noProof/>
          <w:webHidden/>
        </w:rPr>
        <w:fldChar w:fldCharType="separate"/>
      </w:r>
      <w:ins w:id="100" w:author="Kranich, Peter" w:date="2020-10-22T12:43:00Z">
        <w:r>
          <w:rPr>
            <w:noProof/>
            <w:webHidden/>
          </w:rPr>
          <w:t>15</w:t>
        </w:r>
        <w:r>
          <w:rPr>
            <w:noProof/>
            <w:webHidden/>
          </w:rPr>
          <w:fldChar w:fldCharType="end"/>
        </w:r>
        <w:r w:rsidRPr="00342557">
          <w:rPr>
            <w:rStyle w:val="Hyperlink"/>
            <w:noProof/>
          </w:rPr>
          <w:fldChar w:fldCharType="end"/>
        </w:r>
      </w:ins>
    </w:p>
    <w:p w14:paraId="398B64A6" w14:textId="7A5B0B18" w:rsidR="003B3A0C" w:rsidRDefault="003B3A0C">
      <w:pPr>
        <w:pStyle w:val="TOC2"/>
        <w:tabs>
          <w:tab w:val="right" w:leader="dot" w:pos="9062"/>
        </w:tabs>
        <w:rPr>
          <w:ins w:id="101" w:author="Kranich, Peter" w:date="2020-10-22T12:43:00Z"/>
          <w:rFonts w:asciiTheme="minorHAnsi" w:eastAsiaTheme="minorEastAsia" w:hAnsiTheme="minorHAnsi" w:cstheme="minorBidi"/>
          <w:noProof/>
        </w:rPr>
      </w:pPr>
      <w:ins w:id="10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Caregiver is present in the patient room and a distributed alarm system (DAS/DIS) is accessible</w:t>
        </w:r>
        <w:r>
          <w:rPr>
            <w:noProof/>
            <w:webHidden/>
          </w:rPr>
          <w:tab/>
        </w:r>
        <w:r>
          <w:rPr>
            <w:noProof/>
            <w:webHidden/>
          </w:rPr>
          <w:fldChar w:fldCharType="begin"/>
        </w:r>
        <w:r>
          <w:rPr>
            <w:noProof/>
            <w:webHidden/>
          </w:rPr>
          <w:instrText xml:space="preserve"> PAGEREF _Toc54263063 \h </w:instrText>
        </w:r>
        <w:r>
          <w:rPr>
            <w:noProof/>
            <w:webHidden/>
          </w:rPr>
        </w:r>
      </w:ins>
      <w:r>
        <w:rPr>
          <w:noProof/>
          <w:webHidden/>
        </w:rPr>
        <w:fldChar w:fldCharType="separate"/>
      </w:r>
      <w:ins w:id="103" w:author="Kranich, Peter" w:date="2020-10-22T12:43:00Z">
        <w:r>
          <w:rPr>
            <w:noProof/>
            <w:webHidden/>
          </w:rPr>
          <w:t>16</w:t>
        </w:r>
        <w:r>
          <w:rPr>
            <w:noProof/>
            <w:webHidden/>
          </w:rPr>
          <w:fldChar w:fldCharType="end"/>
        </w:r>
        <w:r w:rsidRPr="00342557">
          <w:rPr>
            <w:rStyle w:val="Hyperlink"/>
            <w:noProof/>
          </w:rPr>
          <w:fldChar w:fldCharType="end"/>
        </w:r>
      </w:ins>
    </w:p>
    <w:p w14:paraId="33A0F831" w14:textId="49B70526" w:rsidR="003B3A0C" w:rsidRDefault="003B3A0C">
      <w:pPr>
        <w:pStyle w:val="TOC2"/>
        <w:tabs>
          <w:tab w:val="right" w:leader="dot" w:pos="9062"/>
        </w:tabs>
        <w:rPr>
          <w:ins w:id="104" w:author="Kranich, Peter" w:date="2020-10-22T12:43:00Z"/>
          <w:rFonts w:asciiTheme="minorHAnsi" w:eastAsiaTheme="minorEastAsia" w:hAnsiTheme="minorHAnsi" w:cstheme="minorBidi"/>
          <w:noProof/>
        </w:rPr>
      </w:pPr>
      <w:ins w:id="10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not present in the patient room and a distributed alarm system (DAS/DIS) is inaccessible</w:t>
        </w:r>
        <w:r>
          <w:rPr>
            <w:noProof/>
            <w:webHidden/>
          </w:rPr>
          <w:tab/>
        </w:r>
        <w:r>
          <w:rPr>
            <w:noProof/>
            <w:webHidden/>
          </w:rPr>
          <w:fldChar w:fldCharType="begin"/>
        </w:r>
        <w:r>
          <w:rPr>
            <w:noProof/>
            <w:webHidden/>
          </w:rPr>
          <w:instrText xml:space="preserve"> PAGEREF _Toc54263064 \h </w:instrText>
        </w:r>
        <w:r>
          <w:rPr>
            <w:noProof/>
            <w:webHidden/>
          </w:rPr>
        </w:r>
      </w:ins>
      <w:r>
        <w:rPr>
          <w:noProof/>
          <w:webHidden/>
        </w:rPr>
        <w:fldChar w:fldCharType="separate"/>
      </w:r>
      <w:ins w:id="106" w:author="Kranich, Peter" w:date="2020-10-22T12:43:00Z">
        <w:r>
          <w:rPr>
            <w:noProof/>
            <w:webHidden/>
          </w:rPr>
          <w:t>16</w:t>
        </w:r>
        <w:r>
          <w:rPr>
            <w:noProof/>
            <w:webHidden/>
          </w:rPr>
          <w:fldChar w:fldCharType="end"/>
        </w:r>
        <w:r w:rsidRPr="00342557">
          <w:rPr>
            <w:rStyle w:val="Hyperlink"/>
            <w:noProof/>
          </w:rPr>
          <w:fldChar w:fldCharType="end"/>
        </w:r>
      </w:ins>
    </w:p>
    <w:p w14:paraId="415E3902" w14:textId="4624B77C" w:rsidR="003B3A0C" w:rsidRDefault="003B3A0C">
      <w:pPr>
        <w:pStyle w:val="TOC2"/>
        <w:tabs>
          <w:tab w:val="right" w:leader="dot" w:pos="9062"/>
        </w:tabs>
        <w:rPr>
          <w:ins w:id="107" w:author="Kranich, Peter" w:date="2020-10-22T12:43:00Z"/>
          <w:rFonts w:asciiTheme="minorHAnsi" w:eastAsiaTheme="minorEastAsia" w:hAnsiTheme="minorHAnsi" w:cstheme="minorBidi"/>
          <w:noProof/>
        </w:rPr>
      </w:pPr>
      <w:ins w:id="10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Caregiver is at the nurse station equipped with a central monitoring station.  A mobile device distributed alarm system (DAS/DIS) and the central station are accessible.</w:t>
        </w:r>
        <w:r>
          <w:rPr>
            <w:noProof/>
            <w:webHidden/>
          </w:rPr>
          <w:tab/>
        </w:r>
        <w:r>
          <w:rPr>
            <w:noProof/>
            <w:webHidden/>
          </w:rPr>
          <w:fldChar w:fldCharType="begin"/>
        </w:r>
        <w:r>
          <w:rPr>
            <w:noProof/>
            <w:webHidden/>
          </w:rPr>
          <w:instrText xml:space="preserve"> PAGEREF _Toc54263065 \h </w:instrText>
        </w:r>
        <w:r>
          <w:rPr>
            <w:noProof/>
            <w:webHidden/>
          </w:rPr>
        </w:r>
      </w:ins>
      <w:r>
        <w:rPr>
          <w:noProof/>
          <w:webHidden/>
        </w:rPr>
        <w:fldChar w:fldCharType="separate"/>
      </w:r>
      <w:ins w:id="109" w:author="Kranich, Peter" w:date="2020-10-22T12:43:00Z">
        <w:r>
          <w:rPr>
            <w:noProof/>
            <w:webHidden/>
          </w:rPr>
          <w:t>16</w:t>
        </w:r>
        <w:r>
          <w:rPr>
            <w:noProof/>
            <w:webHidden/>
          </w:rPr>
          <w:fldChar w:fldCharType="end"/>
        </w:r>
        <w:r w:rsidRPr="00342557">
          <w:rPr>
            <w:rStyle w:val="Hyperlink"/>
            <w:noProof/>
          </w:rPr>
          <w:fldChar w:fldCharType="end"/>
        </w:r>
      </w:ins>
    </w:p>
    <w:p w14:paraId="56BDC6F6" w14:textId="6CA83EA8" w:rsidR="003B3A0C" w:rsidRDefault="003B3A0C">
      <w:pPr>
        <w:pStyle w:val="TOC2"/>
        <w:tabs>
          <w:tab w:val="right" w:leader="dot" w:pos="9062"/>
        </w:tabs>
        <w:rPr>
          <w:ins w:id="110" w:author="Kranich, Peter" w:date="2020-10-22T12:43:00Z"/>
          <w:rFonts w:asciiTheme="minorHAnsi" w:eastAsiaTheme="minorEastAsia" w:hAnsiTheme="minorHAnsi" w:cstheme="minorBidi"/>
          <w:noProof/>
        </w:rPr>
      </w:pPr>
      <w:ins w:id="111" w:author="Kranich, Peter" w:date="2020-10-22T12:43:00Z">
        <w:r w:rsidRPr="00342557">
          <w:rPr>
            <w:rStyle w:val="Hyperlink"/>
            <w:noProof/>
          </w:rPr>
          <w:lastRenderedPageBreak/>
          <w:fldChar w:fldCharType="begin"/>
        </w:r>
        <w:r w:rsidRPr="00342557">
          <w:rPr>
            <w:rStyle w:val="Hyperlink"/>
            <w:noProof/>
          </w:rPr>
          <w:instrText xml:space="preserve"> </w:instrText>
        </w:r>
        <w:r>
          <w:rPr>
            <w:noProof/>
          </w:rPr>
          <w:instrText>HYPERLINK \l "_Toc54263066"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at the nurse station equipped with a central monitoring station.  A mobile device distributed alarm system (DAS/DIS) is accessible but the central station is inaccessible or become inaccessible.</w:t>
        </w:r>
        <w:r>
          <w:rPr>
            <w:noProof/>
            <w:webHidden/>
          </w:rPr>
          <w:tab/>
        </w:r>
        <w:r>
          <w:rPr>
            <w:noProof/>
            <w:webHidden/>
          </w:rPr>
          <w:fldChar w:fldCharType="begin"/>
        </w:r>
        <w:r>
          <w:rPr>
            <w:noProof/>
            <w:webHidden/>
          </w:rPr>
          <w:instrText xml:space="preserve"> PAGEREF _Toc54263066 \h </w:instrText>
        </w:r>
        <w:r>
          <w:rPr>
            <w:noProof/>
            <w:webHidden/>
          </w:rPr>
        </w:r>
      </w:ins>
      <w:r>
        <w:rPr>
          <w:noProof/>
          <w:webHidden/>
        </w:rPr>
        <w:fldChar w:fldCharType="separate"/>
      </w:r>
      <w:ins w:id="112" w:author="Kranich, Peter" w:date="2020-10-22T12:43:00Z">
        <w:r>
          <w:rPr>
            <w:noProof/>
            <w:webHidden/>
          </w:rPr>
          <w:t>17</w:t>
        </w:r>
        <w:r>
          <w:rPr>
            <w:noProof/>
            <w:webHidden/>
          </w:rPr>
          <w:fldChar w:fldCharType="end"/>
        </w:r>
        <w:r w:rsidRPr="00342557">
          <w:rPr>
            <w:rStyle w:val="Hyperlink"/>
            <w:noProof/>
          </w:rPr>
          <w:fldChar w:fldCharType="end"/>
        </w:r>
      </w:ins>
    </w:p>
    <w:p w14:paraId="49869EE9" w14:textId="48162300" w:rsidR="003B3A0C" w:rsidRDefault="003B3A0C">
      <w:pPr>
        <w:pStyle w:val="TOC2"/>
        <w:tabs>
          <w:tab w:val="right" w:leader="dot" w:pos="9062"/>
        </w:tabs>
        <w:rPr>
          <w:ins w:id="113" w:author="Kranich, Peter" w:date="2020-10-22T12:43:00Z"/>
          <w:rFonts w:asciiTheme="minorHAnsi" w:eastAsiaTheme="minorEastAsia" w:hAnsiTheme="minorHAnsi" w:cstheme="minorBidi"/>
          <w:noProof/>
        </w:rPr>
      </w:pPr>
      <w:ins w:id="114"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"_Toc54263067"</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at the nurse station equipped with a central monitoring station.  The central station is accessible, but the mobile device distributed alarm system (DAS/DIS) is inaccessible.</w:t>
        </w:r>
        <w:r>
          <w:rPr>
            <w:noProof/>
            <w:webHidden/>
          </w:rPr>
          <w:tab/>
        </w:r>
        <w:r>
          <w:rPr>
            <w:noProof/>
            <w:webHidden/>
          </w:rPr>
          <w:fldChar w:fldCharType="begin"/>
        </w:r>
        <w:r>
          <w:rPr>
            <w:noProof/>
            <w:webHidden/>
          </w:rPr>
          <w:instrText xml:space="preserve"> PAGEREF _Toc54263067 \h </w:instrText>
        </w:r>
        <w:r>
          <w:rPr>
            <w:noProof/>
            <w:webHidden/>
          </w:rPr>
        </w:r>
      </w:ins>
      <w:r>
        <w:rPr>
          <w:noProof/>
          <w:webHidden/>
        </w:rPr>
        <w:fldChar w:fldCharType="separate"/>
      </w:r>
      <w:ins w:id="115" w:author="Kranich, Peter" w:date="2020-10-22T12:43:00Z">
        <w:r>
          <w:rPr>
            <w:noProof/>
            <w:webHidden/>
          </w:rPr>
          <w:t>17</w:t>
        </w:r>
        <w:r>
          <w:rPr>
            <w:noProof/>
            <w:webHidden/>
          </w:rPr>
          <w:fldChar w:fldCharType="end"/>
        </w:r>
        <w:r w:rsidRPr="00342557">
          <w:rPr>
            <w:rStyle w:val="Hyperlink"/>
            <w:noProof/>
          </w:rPr>
          <w:fldChar w:fldCharType="end"/>
        </w:r>
      </w:ins>
    </w:p>
    <w:p w14:paraId="4C8B3ECA" w14:textId="280F2B66" w:rsidR="003B3A0C" w:rsidRDefault="003B3A0C">
      <w:pPr>
        <w:pStyle w:val="TOC2"/>
        <w:tabs>
          <w:tab w:val="right" w:leader="dot" w:pos="9062"/>
        </w:tabs>
        <w:rPr>
          <w:ins w:id="116" w:author="Kranich, Peter" w:date="2020-10-22T12:43:00Z"/>
          <w:rFonts w:asciiTheme="minorHAnsi" w:eastAsiaTheme="minorEastAsia" w:hAnsiTheme="minorHAnsi" w:cstheme="minorBidi"/>
          <w:noProof/>
        </w:rPr>
      </w:pPr>
      <w:ins w:id="117"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"_Toc54263068"</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Caregiver has left the nurse station equipped with a central monitoring station.  A mobile device distributed alarm system (DAS/DIS) and the central station are accessible.</w:t>
        </w:r>
        <w:r>
          <w:rPr>
            <w:noProof/>
            <w:webHidden/>
          </w:rPr>
          <w:tab/>
        </w:r>
        <w:r>
          <w:rPr>
            <w:noProof/>
            <w:webHidden/>
          </w:rPr>
          <w:fldChar w:fldCharType="begin"/>
        </w:r>
        <w:r>
          <w:rPr>
            <w:noProof/>
            <w:webHidden/>
          </w:rPr>
          <w:instrText xml:space="preserve"> PAGEREF _Toc54263068 \h </w:instrText>
        </w:r>
        <w:r>
          <w:rPr>
            <w:noProof/>
            <w:webHidden/>
          </w:rPr>
        </w:r>
      </w:ins>
      <w:r>
        <w:rPr>
          <w:noProof/>
          <w:webHidden/>
        </w:rPr>
        <w:fldChar w:fldCharType="separate"/>
      </w:r>
      <w:ins w:id="118" w:author="Kranich, Peter" w:date="2020-10-22T12:43:00Z">
        <w:r>
          <w:rPr>
            <w:noProof/>
            <w:webHidden/>
          </w:rPr>
          <w:t>17</w:t>
        </w:r>
        <w:r>
          <w:rPr>
            <w:noProof/>
            <w:webHidden/>
          </w:rPr>
          <w:fldChar w:fldCharType="end"/>
        </w:r>
        <w:r w:rsidRPr="00342557">
          <w:rPr>
            <w:rStyle w:val="Hyperlink"/>
            <w:noProof/>
          </w:rPr>
          <w:fldChar w:fldCharType="end"/>
        </w:r>
      </w:ins>
    </w:p>
    <w:p w14:paraId="14F4A5AD" w14:textId="2F6CCC61" w:rsidR="003B3A0C" w:rsidRDefault="003B3A0C">
      <w:pPr>
        <w:pStyle w:val="TOC2"/>
        <w:tabs>
          <w:tab w:val="right" w:leader="dot" w:pos="9062"/>
        </w:tabs>
        <w:rPr>
          <w:ins w:id="119" w:author="Kranich, Peter" w:date="2020-10-22T12:43:00Z"/>
          <w:rFonts w:asciiTheme="minorHAnsi" w:eastAsiaTheme="minorEastAsia" w:hAnsiTheme="minorHAnsi" w:cstheme="minorBidi"/>
          <w:noProof/>
        </w:rPr>
      </w:pPr>
      <w:ins w:id="120"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"_Toc54263069"</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has left the nurse station equipped with a central monitoring station. The central station is accessible, but the mobile device distributed alarm system (DAS/DIS) is inaccessible.</w:t>
        </w:r>
        <w:r>
          <w:rPr>
            <w:noProof/>
            <w:webHidden/>
          </w:rPr>
          <w:tab/>
        </w:r>
        <w:r>
          <w:rPr>
            <w:noProof/>
            <w:webHidden/>
          </w:rPr>
          <w:fldChar w:fldCharType="begin"/>
        </w:r>
        <w:r>
          <w:rPr>
            <w:noProof/>
            <w:webHidden/>
          </w:rPr>
          <w:instrText xml:space="preserve"> PAGEREF _Toc54263069 \h </w:instrText>
        </w:r>
        <w:r>
          <w:rPr>
            <w:noProof/>
            <w:webHidden/>
          </w:rPr>
        </w:r>
      </w:ins>
      <w:r>
        <w:rPr>
          <w:noProof/>
          <w:webHidden/>
        </w:rPr>
        <w:fldChar w:fldCharType="separate"/>
      </w:r>
      <w:ins w:id="121" w:author="Kranich, Peter" w:date="2020-10-22T12:43:00Z">
        <w:r>
          <w:rPr>
            <w:noProof/>
            <w:webHidden/>
          </w:rPr>
          <w:t>18</w:t>
        </w:r>
        <w:r>
          <w:rPr>
            <w:noProof/>
            <w:webHidden/>
          </w:rPr>
          <w:fldChar w:fldCharType="end"/>
        </w:r>
        <w:r w:rsidRPr="00342557">
          <w:rPr>
            <w:rStyle w:val="Hyperlink"/>
            <w:noProof/>
          </w:rPr>
          <w:fldChar w:fldCharType="end"/>
        </w:r>
      </w:ins>
    </w:p>
    <w:p w14:paraId="08848C9B" w14:textId="3C0B7F63" w:rsidR="003B3A0C" w:rsidRDefault="003B3A0C">
      <w:pPr>
        <w:pStyle w:val="TOC2"/>
        <w:tabs>
          <w:tab w:val="right" w:leader="dot" w:pos="9062"/>
        </w:tabs>
        <w:rPr>
          <w:ins w:id="122" w:author="Kranich, Peter" w:date="2020-10-22T12:43:00Z"/>
          <w:rFonts w:asciiTheme="minorHAnsi" w:eastAsiaTheme="minorEastAsia" w:hAnsiTheme="minorHAnsi" w:cstheme="minorBidi"/>
          <w:noProof/>
        </w:rPr>
      </w:pPr>
      <w:ins w:id="123"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"_Toc54263070"</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Individual audio alarming on all medical devices is configured</w:t>
        </w:r>
        <w:r>
          <w:rPr>
            <w:noProof/>
            <w:webHidden/>
          </w:rPr>
          <w:tab/>
        </w:r>
        <w:r>
          <w:rPr>
            <w:noProof/>
            <w:webHidden/>
          </w:rPr>
          <w:fldChar w:fldCharType="begin"/>
        </w:r>
        <w:r>
          <w:rPr>
            <w:noProof/>
            <w:webHidden/>
          </w:rPr>
          <w:instrText xml:space="preserve"> PAGEREF _Toc54263070 \h </w:instrText>
        </w:r>
        <w:r>
          <w:rPr>
            <w:noProof/>
            <w:webHidden/>
          </w:rPr>
        </w:r>
      </w:ins>
      <w:r>
        <w:rPr>
          <w:noProof/>
          <w:webHidden/>
        </w:rPr>
        <w:fldChar w:fldCharType="separate"/>
      </w:r>
      <w:ins w:id="124" w:author="Kranich, Peter" w:date="2020-10-22T12:43:00Z">
        <w:r>
          <w:rPr>
            <w:noProof/>
            <w:webHidden/>
          </w:rPr>
          <w:t>19</w:t>
        </w:r>
        <w:r>
          <w:rPr>
            <w:noProof/>
            <w:webHidden/>
          </w:rPr>
          <w:fldChar w:fldCharType="end"/>
        </w:r>
        <w:r w:rsidRPr="00342557">
          <w:rPr>
            <w:rStyle w:val="Hyperlink"/>
            <w:noProof/>
          </w:rPr>
          <w:fldChar w:fldCharType="end"/>
        </w:r>
      </w:ins>
    </w:p>
    <w:p w14:paraId="6012D6F8" w14:textId="6B0A9574" w:rsidR="003B3A0C" w:rsidRDefault="003B3A0C">
      <w:pPr>
        <w:pStyle w:val="TOC2"/>
        <w:tabs>
          <w:tab w:val="right" w:leader="dot" w:pos="9062"/>
        </w:tabs>
        <w:rPr>
          <w:ins w:id="125" w:author="Kranich, Peter" w:date="2020-10-22T12:43:00Z"/>
          <w:rFonts w:asciiTheme="minorHAnsi" w:eastAsiaTheme="minorEastAsia" w:hAnsiTheme="minorHAnsi" w:cstheme="minorBidi"/>
          <w:noProof/>
        </w:rPr>
      </w:pPr>
      <w:ins w:id="12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present in the patient room</w:t>
        </w:r>
        <w:r>
          <w:rPr>
            <w:noProof/>
            <w:webHidden/>
          </w:rPr>
          <w:tab/>
        </w:r>
        <w:r>
          <w:rPr>
            <w:noProof/>
            <w:webHidden/>
          </w:rPr>
          <w:fldChar w:fldCharType="begin"/>
        </w:r>
        <w:r>
          <w:rPr>
            <w:noProof/>
            <w:webHidden/>
          </w:rPr>
          <w:instrText xml:space="preserve"> PAGEREF _Toc54263071 \h </w:instrText>
        </w:r>
        <w:r>
          <w:rPr>
            <w:noProof/>
            <w:webHidden/>
          </w:rPr>
        </w:r>
      </w:ins>
      <w:r>
        <w:rPr>
          <w:noProof/>
          <w:webHidden/>
        </w:rPr>
        <w:fldChar w:fldCharType="separate"/>
      </w:r>
      <w:ins w:id="127" w:author="Kranich, Peter" w:date="2020-10-22T12:43:00Z">
        <w:r>
          <w:rPr>
            <w:noProof/>
            <w:webHidden/>
          </w:rPr>
          <w:t>19</w:t>
        </w:r>
        <w:r>
          <w:rPr>
            <w:noProof/>
            <w:webHidden/>
          </w:rPr>
          <w:fldChar w:fldCharType="end"/>
        </w:r>
        <w:r w:rsidRPr="00342557">
          <w:rPr>
            <w:rStyle w:val="Hyperlink"/>
            <w:noProof/>
          </w:rPr>
          <w:fldChar w:fldCharType="end"/>
        </w:r>
      </w:ins>
    </w:p>
    <w:p w14:paraId="4DCDDEEE" w14:textId="48A29205" w:rsidR="003B3A0C" w:rsidRDefault="003B3A0C">
      <w:pPr>
        <w:pStyle w:val="TOC2"/>
        <w:tabs>
          <w:tab w:val="right" w:leader="dot" w:pos="9062"/>
        </w:tabs>
        <w:rPr>
          <w:ins w:id="128" w:author="Kranich, Peter" w:date="2020-10-22T12:43:00Z"/>
          <w:rFonts w:asciiTheme="minorHAnsi" w:eastAsiaTheme="minorEastAsia" w:hAnsiTheme="minorHAnsi" w:cstheme="minorBidi"/>
          <w:noProof/>
        </w:rPr>
      </w:pPr>
      <w:ins w:id="12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Only audio alarming for alert events with highest priority is configured</w:t>
        </w:r>
        <w:r>
          <w:rPr>
            <w:noProof/>
            <w:webHidden/>
          </w:rPr>
          <w:tab/>
        </w:r>
        <w:r>
          <w:rPr>
            <w:noProof/>
            <w:webHidden/>
          </w:rPr>
          <w:fldChar w:fldCharType="begin"/>
        </w:r>
        <w:r>
          <w:rPr>
            <w:noProof/>
            <w:webHidden/>
          </w:rPr>
          <w:instrText xml:space="preserve"> PAGEREF _Toc54263072 \h </w:instrText>
        </w:r>
        <w:r>
          <w:rPr>
            <w:noProof/>
            <w:webHidden/>
          </w:rPr>
        </w:r>
      </w:ins>
      <w:r>
        <w:rPr>
          <w:noProof/>
          <w:webHidden/>
        </w:rPr>
        <w:fldChar w:fldCharType="separate"/>
      </w:r>
      <w:ins w:id="130" w:author="Kranich, Peter" w:date="2020-10-22T12:43:00Z">
        <w:r>
          <w:rPr>
            <w:noProof/>
            <w:webHidden/>
          </w:rPr>
          <w:t>19</w:t>
        </w:r>
        <w:r>
          <w:rPr>
            <w:noProof/>
            <w:webHidden/>
          </w:rPr>
          <w:fldChar w:fldCharType="end"/>
        </w:r>
        <w:r w:rsidRPr="00342557">
          <w:rPr>
            <w:rStyle w:val="Hyperlink"/>
            <w:noProof/>
          </w:rPr>
          <w:fldChar w:fldCharType="end"/>
        </w:r>
      </w:ins>
    </w:p>
    <w:p w14:paraId="6DEE2D72" w14:textId="79319B8E" w:rsidR="003B3A0C" w:rsidRDefault="003B3A0C">
      <w:pPr>
        <w:pStyle w:val="TOC2"/>
        <w:tabs>
          <w:tab w:val="right" w:leader="dot" w:pos="9062"/>
        </w:tabs>
        <w:rPr>
          <w:ins w:id="131" w:author="Kranich, Peter" w:date="2020-10-22T12:43:00Z"/>
          <w:rFonts w:asciiTheme="minorHAnsi" w:eastAsiaTheme="minorEastAsia" w:hAnsiTheme="minorHAnsi" w:cstheme="minorBidi"/>
          <w:noProof/>
        </w:rPr>
      </w:pPr>
      <w:ins w:id="13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present in the patient room</w:t>
        </w:r>
        <w:r>
          <w:rPr>
            <w:noProof/>
            <w:webHidden/>
          </w:rPr>
          <w:tab/>
        </w:r>
        <w:r>
          <w:rPr>
            <w:noProof/>
            <w:webHidden/>
          </w:rPr>
          <w:fldChar w:fldCharType="begin"/>
        </w:r>
        <w:r>
          <w:rPr>
            <w:noProof/>
            <w:webHidden/>
          </w:rPr>
          <w:instrText xml:space="preserve"> PAGEREF _Toc54263073 \h </w:instrText>
        </w:r>
        <w:r>
          <w:rPr>
            <w:noProof/>
            <w:webHidden/>
          </w:rPr>
        </w:r>
      </w:ins>
      <w:r>
        <w:rPr>
          <w:noProof/>
          <w:webHidden/>
        </w:rPr>
        <w:fldChar w:fldCharType="separate"/>
      </w:r>
      <w:ins w:id="133" w:author="Kranich, Peter" w:date="2020-10-22T12:43:00Z">
        <w:r>
          <w:rPr>
            <w:noProof/>
            <w:webHidden/>
          </w:rPr>
          <w:t>19</w:t>
        </w:r>
        <w:r>
          <w:rPr>
            <w:noProof/>
            <w:webHidden/>
          </w:rPr>
          <w:fldChar w:fldCharType="end"/>
        </w:r>
        <w:r w:rsidRPr="00342557">
          <w:rPr>
            <w:rStyle w:val="Hyperlink"/>
            <w:noProof/>
          </w:rPr>
          <w:fldChar w:fldCharType="end"/>
        </w:r>
      </w:ins>
    </w:p>
    <w:p w14:paraId="65525836" w14:textId="791F292B" w:rsidR="003B3A0C" w:rsidRDefault="003B3A0C">
      <w:pPr>
        <w:pStyle w:val="TOC2"/>
        <w:tabs>
          <w:tab w:val="right" w:leader="dot" w:pos="9062"/>
        </w:tabs>
        <w:rPr>
          <w:ins w:id="134" w:author="Kranich, Peter" w:date="2020-10-22T12:43:00Z"/>
          <w:rFonts w:asciiTheme="minorHAnsi" w:eastAsiaTheme="minorEastAsia" w:hAnsiTheme="minorHAnsi" w:cstheme="minorBidi"/>
          <w:noProof/>
        </w:rPr>
      </w:pPr>
      <w:ins w:id="13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Dedicated alert notifier device is configured</w:t>
        </w:r>
        <w:r>
          <w:rPr>
            <w:noProof/>
            <w:webHidden/>
          </w:rPr>
          <w:tab/>
        </w:r>
        <w:r>
          <w:rPr>
            <w:noProof/>
            <w:webHidden/>
          </w:rPr>
          <w:fldChar w:fldCharType="begin"/>
        </w:r>
        <w:r>
          <w:rPr>
            <w:noProof/>
            <w:webHidden/>
          </w:rPr>
          <w:instrText xml:space="preserve"> PAGEREF _Toc54263074 \h </w:instrText>
        </w:r>
        <w:r>
          <w:rPr>
            <w:noProof/>
            <w:webHidden/>
          </w:rPr>
        </w:r>
      </w:ins>
      <w:r>
        <w:rPr>
          <w:noProof/>
          <w:webHidden/>
        </w:rPr>
        <w:fldChar w:fldCharType="separate"/>
      </w:r>
      <w:ins w:id="136" w:author="Kranich, Peter" w:date="2020-10-22T12:43:00Z">
        <w:r>
          <w:rPr>
            <w:noProof/>
            <w:webHidden/>
          </w:rPr>
          <w:t>19</w:t>
        </w:r>
        <w:r>
          <w:rPr>
            <w:noProof/>
            <w:webHidden/>
          </w:rPr>
          <w:fldChar w:fldCharType="end"/>
        </w:r>
        <w:r w:rsidRPr="00342557">
          <w:rPr>
            <w:rStyle w:val="Hyperlink"/>
            <w:noProof/>
          </w:rPr>
          <w:fldChar w:fldCharType="end"/>
        </w:r>
      </w:ins>
    </w:p>
    <w:p w14:paraId="230EFBBE" w14:textId="094363C1" w:rsidR="003B3A0C" w:rsidRDefault="003B3A0C">
      <w:pPr>
        <w:pStyle w:val="TOC2"/>
        <w:tabs>
          <w:tab w:val="right" w:leader="dot" w:pos="9062"/>
        </w:tabs>
        <w:rPr>
          <w:ins w:id="137" w:author="Kranich, Peter" w:date="2020-10-22T12:43:00Z"/>
          <w:rFonts w:asciiTheme="minorHAnsi" w:eastAsiaTheme="minorEastAsia" w:hAnsiTheme="minorHAnsi" w:cstheme="minorBidi"/>
          <w:noProof/>
        </w:rPr>
      </w:pPr>
      <w:ins w:id="13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present in the patient room and the alert notifier device is accessible</w:t>
        </w:r>
        <w:r>
          <w:rPr>
            <w:noProof/>
            <w:webHidden/>
          </w:rPr>
          <w:tab/>
        </w:r>
        <w:r>
          <w:rPr>
            <w:noProof/>
            <w:webHidden/>
          </w:rPr>
          <w:fldChar w:fldCharType="begin"/>
        </w:r>
        <w:r>
          <w:rPr>
            <w:noProof/>
            <w:webHidden/>
          </w:rPr>
          <w:instrText xml:space="preserve"> PAGEREF _Toc54263075 \h </w:instrText>
        </w:r>
        <w:r>
          <w:rPr>
            <w:noProof/>
            <w:webHidden/>
          </w:rPr>
        </w:r>
      </w:ins>
      <w:r>
        <w:rPr>
          <w:noProof/>
          <w:webHidden/>
        </w:rPr>
        <w:fldChar w:fldCharType="separate"/>
      </w:r>
      <w:ins w:id="139" w:author="Kranich, Peter" w:date="2020-10-22T12:43:00Z">
        <w:r>
          <w:rPr>
            <w:noProof/>
            <w:webHidden/>
          </w:rPr>
          <w:t>19</w:t>
        </w:r>
        <w:r>
          <w:rPr>
            <w:noProof/>
            <w:webHidden/>
          </w:rPr>
          <w:fldChar w:fldCharType="end"/>
        </w:r>
        <w:r w:rsidRPr="00342557">
          <w:rPr>
            <w:rStyle w:val="Hyperlink"/>
            <w:noProof/>
          </w:rPr>
          <w:fldChar w:fldCharType="end"/>
        </w:r>
      </w:ins>
    </w:p>
    <w:p w14:paraId="10DC5FA0" w14:textId="27D0B02A" w:rsidR="003B3A0C" w:rsidRDefault="003B3A0C">
      <w:pPr>
        <w:pStyle w:val="TOC2"/>
        <w:tabs>
          <w:tab w:val="right" w:leader="dot" w:pos="9062"/>
        </w:tabs>
        <w:rPr>
          <w:ins w:id="140" w:author="Kranich, Peter" w:date="2020-10-22T12:43:00Z"/>
          <w:rFonts w:asciiTheme="minorHAnsi" w:eastAsiaTheme="minorEastAsia" w:hAnsiTheme="minorHAnsi" w:cstheme="minorBidi"/>
          <w:noProof/>
        </w:rPr>
      </w:pPr>
      <w:ins w:id="141"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Caregiver is present in the patient room and the alert notifier device is inaccessible</w:t>
        </w:r>
        <w:r>
          <w:rPr>
            <w:noProof/>
            <w:webHidden/>
          </w:rPr>
          <w:tab/>
        </w:r>
        <w:r>
          <w:rPr>
            <w:noProof/>
            <w:webHidden/>
          </w:rPr>
          <w:fldChar w:fldCharType="begin"/>
        </w:r>
        <w:r>
          <w:rPr>
            <w:noProof/>
            <w:webHidden/>
          </w:rPr>
          <w:instrText xml:space="preserve"> PAGEREF _Toc54263076 \h </w:instrText>
        </w:r>
        <w:r>
          <w:rPr>
            <w:noProof/>
            <w:webHidden/>
          </w:rPr>
        </w:r>
      </w:ins>
      <w:r>
        <w:rPr>
          <w:noProof/>
          <w:webHidden/>
        </w:rPr>
        <w:fldChar w:fldCharType="separate"/>
      </w:r>
      <w:ins w:id="142" w:author="Kranich, Peter" w:date="2020-10-22T12:43:00Z">
        <w:r>
          <w:rPr>
            <w:noProof/>
            <w:webHidden/>
          </w:rPr>
          <w:t>19</w:t>
        </w:r>
        <w:r>
          <w:rPr>
            <w:noProof/>
            <w:webHidden/>
          </w:rPr>
          <w:fldChar w:fldCharType="end"/>
        </w:r>
        <w:r w:rsidRPr="00342557">
          <w:rPr>
            <w:rStyle w:val="Hyperlink"/>
            <w:noProof/>
          </w:rPr>
          <w:fldChar w:fldCharType="end"/>
        </w:r>
      </w:ins>
    </w:p>
    <w:p w14:paraId="714D280E" w14:textId="5ED51F7A" w:rsidR="003B3A0C" w:rsidRDefault="003B3A0C">
      <w:pPr>
        <w:pStyle w:val="TOC1"/>
        <w:tabs>
          <w:tab w:val="right" w:leader="dot" w:pos="9062"/>
        </w:tabs>
        <w:rPr>
          <w:ins w:id="143" w:author="Kranich, Peter" w:date="2020-10-22T12:43:00Z"/>
          <w:rFonts w:asciiTheme="minorHAnsi" w:eastAsiaTheme="minorEastAsia" w:hAnsiTheme="minorHAnsi" w:cstheme="minorBidi"/>
          <w:noProof/>
        </w:rPr>
      </w:pPr>
      <w:ins w:id="144"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"_Toc54263077"</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Feature: Smart alerting</w:t>
        </w:r>
        <w:r>
          <w:rPr>
            <w:noProof/>
            <w:webHidden/>
          </w:rPr>
          <w:tab/>
        </w:r>
        <w:r>
          <w:rPr>
            <w:noProof/>
            <w:webHidden/>
          </w:rPr>
          <w:fldChar w:fldCharType="begin"/>
        </w:r>
        <w:r>
          <w:rPr>
            <w:noProof/>
            <w:webHidden/>
          </w:rPr>
          <w:instrText xml:space="preserve"> PAGEREF _Toc54263077 \h </w:instrText>
        </w:r>
        <w:r>
          <w:rPr>
            <w:noProof/>
            <w:webHidden/>
          </w:rPr>
        </w:r>
      </w:ins>
      <w:r>
        <w:rPr>
          <w:noProof/>
          <w:webHidden/>
        </w:rPr>
        <w:fldChar w:fldCharType="separate"/>
      </w:r>
      <w:ins w:id="145" w:author="Kranich, Peter" w:date="2020-10-22T12:43:00Z">
        <w:r>
          <w:rPr>
            <w:noProof/>
            <w:webHidden/>
          </w:rPr>
          <w:t>20</w:t>
        </w:r>
        <w:r>
          <w:rPr>
            <w:noProof/>
            <w:webHidden/>
          </w:rPr>
          <w:fldChar w:fldCharType="end"/>
        </w:r>
        <w:r w:rsidRPr="00342557">
          <w:rPr>
            <w:rStyle w:val="Hyperlink"/>
            <w:noProof/>
          </w:rPr>
          <w:fldChar w:fldCharType="end"/>
        </w:r>
      </w:ins>
    </w:p>
    <w:p w14:paraId="3806A45C" w14:textId="28998BA0" w:rsidR="003B3A0C" w:rsidRDefault="003B3A0C">
      <w:pPr>
        <w:pStyle w:val="TOC2"/>
        <w:tabs>
          <w:tab w:val="right" w:leader="dot" w:pos="9062"/>
        </w:tabs>
        <w:rPr>
          <w:ins w:id="146" w:author="Kranich, Peter" w:date="2020-10-22T12:43:00Z"/>
          <w:rFonts w:asciiTheme="minorHAnsi" w:eastAsiaTheme="minorEastAsia" w:hAnsiTheme="minorHAnsi" w:cstheme="minorBidi"/>
          <w:noProof/>
        </w:rPr>
      </w:pPr>
      <w:ins w:id="147"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"_Toc54263078"</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Smart alerting system is inaccessible and distributed alarm system (DAS/DIS) is accessible</w:t>
        </w:r>
        <w:r>
          <w:rPr>
            <w:noProof/>
            <w:webHidden/>
          </w:rPr>
          <w:tab/>
        </w:r>
        <w:r>
          <w:rPr>
            <w:noProof/>
            <w:webHidden/>
          </w:rPr>
          <w:fldChar w:fldCharType="begin"/>
        </w:r>
        <w:r>
          <w:rPr>
            <w:noProof/>
            <w:webHidden/>
          </w:rPr>
          <w:instrText xml:space="preserve"> PAGEREF _Toc54263078 \h </w:instrText>
        </w:r>
        <w:r>
          <w:rPr>
            <w:noProof/>
            <w:webHidden/>
          </w:rPr>
        </w:r>
      </w:ins>
      <w:r>
        <w:rPr>
          <w:noProof/>
          <w:webHidden/>
        </w:rPr>
        <w:fldChar w:fldCharType="separate"/>
      </w:r>
      <w:ins w:id="148" w:author="Kranich, Peter" w:date="2020-10-22T12:43:00Z">
        <w:r>
          <w:rPr>
            <w:noProof/>
            <w:webHidden/>
          </w:rPr>
          <w:t>20</w:t>
        </w:r>
        <w:r>
          <w:rPr>
            <w:noProof/>
            <w:webHidden/>
          </w:rPr>
          <w:fldChar w:fldCharType="end"/>
        </w:r>
        <w:r w:rsidRPr="00342557">
          <w:rPr>
            <w:rStyle w:val="Hyperlink"/>
            <w:noProof/>
          </w:rPr>
          <w:fldChar w:fldCharType="end"/>
        </w:r>
      </w:ins>
    </w:p>
    <w:p w14:paraId="71DC4040" w14:textId="0D843DBF" w:rsidR="003B3A0C" w:rsidRDefault="003B3A0C">
      <w:pPr>
        <w:pStyle w:val="TOC2"/>
        <w:tabs>
          <w:tab w:val="right" w:leader="dot" w:pos="9062"/>
        </w:tabs>
        <w:rPr>
          <w:ins w:id="149" w:author="Kranich, Peter" w:date="2020-10-22T12:43:00Z"/>
          <w:rFonts w:asciiTheme="minorHAnsi" w:eastAsiaTheme="minorEastAsia" w:hAnsiTheme="minorHAnsi" w:cstheme="minorBidi"/>
          <w:noProof/>
        </w:rPr>
      </w:pPr>
      <w:ins w:id="150"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"_Toc54263079"</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Smart alerting system is accessible and distributed alarm system (DAS/DIS) is inaccessible</w:t>
        </w:r>
        <w:r>
          <w:rPr>
            <w:noProof/>
            <w:webHidden/>
          </w:rPr>
          <w:tab/>
        </w:r>
        <w:r>
          <w:rPr>
            <w:noProof/>
            <w:webHidden/>
          </w:rPr>
          <w:fldChar w:fldCharType="begin"/>
        </w:r>
        <w:r>
          <w:rPr>
            <w:noProof/>
            <w:webHidden/>
          </w:rPr>
          <w:instrText xml:space="preserve"> PAGEREF _Toc54263079 \h </w:instrText>
        </w:r>
        <w:r>
          <w:rPr>
            <w:noProof/>
            <w:webHidden/>
          </w:rPr>
        </w:r>
      </w:ins>
      <w:r>
        <w:rPr>
          <w:noProof/>
          <w:webHidden/>
        </w:rPr>
        <w:fldChar w:fldCharType="separate"/>
      </w:r>
      <w:ins w:id="151" w:author="Kranich, Peter" w:date="2020-10-22T12:43:00Z">
        <w:r>
          <w:rPr>
            <w:noProof/>
            <w:webHidden/>
          </w:rPr>
          <w:t>20</w:t>
        </w:r>
        <w:r>
          <w:rPr>
            <w:noProof/>
            <w:webHidden/>
          </w:rPr>
          <w:fldChar w:fldCharType="end"/>
        </w:r>
        <w:r w:rsidRPr="00342557">
          <w:rPr>
            <w:rStyle w:val="Hyperlink"/>
            <w:noProof/>
          </w:rPr>
          <w:fldChar w:fldCharType="end"/>
        </w:r>
      </w:ins>
    </w:p>
    <w:p w14:paraId="2999C77F" w14:textId="4F8B30FC" w:rsidR="003B3A0C" w:rsidRDefault="003B3A0C">
      <w:pPr>
        <w:pStyle w:val="TOC2"/>
        <w:tabs>
          <w:tab w:val="right" w:leader="dot" w:pos="9062"/>
        </w:tabs>
        <w:rPr>
          <w:ins w:id="152" w:author="Kranich, Peter" w:date="2020-10-22T12:43:00Z"/>
          <w:rFonts w:asciiTheme="minorHAnsi" w:eastAsiaTheme="minorEastAsia" w:hAnsiTheme="minorHAnsi" w:cstheme="minorBidi"/>
          <w:noProof/>
        </w:rPr>
      </w:pPr>
      <w:ins w:id="153"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"_Toc54263080"</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Smart alerting system is inaccessible and distributed alarm system (DAS/DIS) is inaccessible</w:t>
        </w:r>
        <w:r>
          <w:rPr>
            <w:noProof/>
            <w:webHidden/>
          </w:rPr>
          <w:tab/>
        </w:r>
        <w:r>
          <w:rPr>
            <w:noProof/>
            <w:webHidden/>
          </w:rPr>
          <w:fldChar w:fldCharType="begin"/>
        </w:r>
        <w:r>
          <w:rPr>
            <w:noProof/>
            <w:webHidden/>
          </w:rPr>
          <w:instrText xml:space="preserve"> PAGEREF _Toc54263080 \h </w:instrText>
        </w:r>
        <w:r>
          <w:rPr>
            <w:noProof/>
            <w:webHidden/>
          </w:rPr>
        </w:r>
      </w:ins>
      <w:r>
        <w:rPr>
          <w:noProof/>
          <w:webHidden/>
        </w:rPr>
        <w:fldChar w:fldCharType="separate"/>
      </w:r>
      <w:ins w:id="154" w:author="Kranich, Peter" w:date="2020-10-22T12:43:00Z">
        <w:r>
          <w:rPr>
            <w:noProof/>
            <w:webHidden/>
          </w:rPr>
          <w:t>20</w:t>
        </w:r>
        <w:r>
          <w:rPr>
            <w:noProof/>
            <w:webHidden/>
          </w:rPr>
          <w:fldChar w:fldCharType="end"/>
        </w:r>
        <w:r w:rsidRPr="00342557">
          <w:rPr>
            <w:rStyle w:val="Hyperlink"/>
            <w:noProof/>
          </w:rPr>
          <w:fldChar w:fldCharType="end"/>
        </w:r>
      </w:ins>
    </w:p>
    <w:p w14:paraId="0B870A83" w14:textId="77EC77F6" w:rsidR="003B3A0C" w:rsidRDefault="003B3A0C">
      <w:pPr>
        <w:pStyle w:val="TOC2"/>
        <w:tabs>
          <w:tab w:val="right" w:leader="dot" w:pos="9062"/>
        </w:tabs>
        <w:rPr>
          <w:ins w:id="155" w:author="Kranich, Peter" w:date="2020-10-22T12:43:00Z"/>
          <w:rFonts w:asciiTheme="minorHAnsi" w:eastAsiaTheme="minorEastAsia" w:hAnsiTheme="minorHAnsi" w:cstheme="minorBidi"/>
          <w:noProof/>
        </w:rPr>
      </w:pPr>
      <w:ins w:id="156"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"_Toc54263081"</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Only smart alert event distribution is configured</w:t>
        </w:r>
        <w:r>
          <w:rPr>
            <w:noProof/>
            <w:webHidden/>
          </w:rPr>
          <w:tab/>
        </w:r>
        <w:r>
          <w:rPr>
            <w:noProof/>
            <w:webHidden/>
          </w:rPr>
          <w:fldChar w:fldCharType="begin"/>
        </w:r>
        <w:r>
          <w:rPr>
            <w:noProof/>
            <w:webHidden/>
          </w:rPr>
          <w:instrText xml:space="preserve"> PAGEREF _Toc54263081 \h </w:instrText>
        </w:r>
        <w:r>
          <w:rPr>
            <w:noProof/>
            <w:webHidden/>
          </w:rPr>
        </w:r>
      </w:ins>
      <w:r>
        <w:rPr>
          <w:noProof/>
          <w:webHidden/>
        </w:rPr>
        <w:fldChar w:fldCharType="separate"/>
      </w:r>
      <w:ins w:id="157" w:author="Kranich, Peter" w:date="2020-10-22T12:43:00Z">
        <w:r>
          <w:rPr>
            <w:noProof/>
            <w:webHidden/>
          </w:rPr>
          <w:t>21</w:t>
        </w:r>
        <w:r>
          <w:rPr>
            <w:noProof/>
            <w:webHidden/>
          </w:rPr>
          <w:fldChar w:fldCharType="end"/>
        </w:r>
        <w:r w:rsidRPr="00342557">
          <w:rPr>
            <w:rStyle w:val="Hyperlink"/>
            <w:noProof/>
          </w:rPr>
          <w:fldChar w:fldCharType="end"/>
        </w:r>
      </w:ins>
    </w:p>
    <w:p w14:paraId="56AAFFFB" w14:textId="239BC5A8" w:rsidR="003B3A0C" w:rsidRDefault="003B3A0C">
      <w:pPr>
        <w:pStyle w:val="TOC2"/>
        <w:tabs>
          <w:tab w:val="right" w:leader="dot" w:pos="9062"/>
        </w:tabs>
        <w:rPr>
          <w:ins w:id="158" w:author="Kranich, Peter" w:date="2020-10-22T12:43:00Z"/>
          <w:rFonts w:asciiTheme="minorHAnsi" w:eastAsiaTheme="minorEastAsia" w:hAnsiTheme="minorHAnsi" w:cstheme="minorBidi"/>
          <w:noProof/>
        </w:rPr>
      </w:pPr>
      <w:ins w:id="159"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"_Toc54263082"</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Smart alerting system waits for additional inputs such as alert events from other devices and distributed alarm system (DAS/DIS) is accessible</w:t>
        </w:r>
        <w:r>
          <w:rPr>
            <w:noProof/>
            <w:webHidden/>
          </w:rPr>
          <w:tab/>
        </w:r>
        <w:r>
          <w:rPr>
            <w:noProof/>
            <w:webHidden/>
          </w:rPr>
          <w:fldChar w:fldCharType="begin"/>
        </w:r>
        <w:r>
          <w:rPr>
            <w:noProof/>
            <w:webHidden/>
          </w:rPr>
          <w:instrText xml:space="preserve"> PAGEREF _Toc54263082 \h </w:instrText>
        </w:r>
        <w:r>
          <w:rPr>
            <w:noProof/>
            <w:webHidden/>
          </w:rPr>
        </w:r>
      </w:ins>
      <w:r>
        <w:rPr>
          <w:noProof/>
          <w:webHidden/>
        </w:rPr>
        <w:fldChar w:fldCharType="separate"/>
      </w:r>
      <w:ins w:id="160" w:author="Kranich, Peter" w:date="2020-10-22T12:43:00Z">
        <w:r>
          <w:rPr>
            <w:noProof/>
            <w:webHidden/>
          </w:rPr>
          <w:t>21</w:t>
        </w:r>
        <w:r>
          <w:rPr>
            <w:noProof/>
            <w:webHidden/>
          </w:rPr>
          <w:fldChar w:fldCharType="end"/>
        </w:r>
        <w:r w:rsidRPr="00342557">
          <w:rPr>
            <w:rStyle w:val="Hyperlink"/>
            <w:noProof/>
          </w:rPr>
          <w:fldChar w:fldCharType="end"/>
        </w:r>
      </w:ins>
    </w:p>
    <w:p w14:paraId="792B2974" w14:textId="37688225" w:rsidR="003B3A0C" w:rsidRDefault="003B3A0C">
      <w:pPr>
        <w:pStyle w:val="TOC2"/>
        <w:tabs>
          <w:tab w:val="right" w:leader="dot" w:pos="9062"/>
        </w:tabs>
        <w:rPr>
          <w:ins w:id="161" w:author="Kranich, Peter" w:date="2020-10-22T12:43:00Z"/>
          <w:rFonts w:asciiTheme="minorHAnsi" w:eastAsiaTheme="minorEastAsia" w:hAnsiTheme="minorHAnsi" w:cstheme="minorBidi"/>
          <w:noProof/>
        </w:rPr>
      </w:pPr>
      <w:ins w:id="162"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"_Toc54263083"</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Smart alert event from the smart alerting system is available and distributed alarm system (DAS/DIS) is accessible</w:t>
        </w:r>
        <w:r>
          <w:rPr>
            <w:noProof/>
            <w:webHidden/>
          </w:rPr>
          <w:tab/>
        </w:r>
        <w:r>
          <w:rPr>
            <w:noProof/>
            <w:webHidden/>
          </w:rPr>
          <w:fldChar w:fldCharType="begin"/>
        </w:r>
        <w:r>
          <w:rPr>
            <w:noProof/>
            <w:webHidden/>
          </w:rPr>
          <w:instrText xml:space="preserve"> PAGEREF _Toc54263083 \h </w:instrText>
        </w:r>
        <w:r>
          <w:rPr>
            <w:noProof/>
            <w:webHidden/>
          </w:rPr>
        </w:r>
      </w:ins>
      <w:r>
        <w:rPr>
          <w:noProof/>
          <w:webHidden/>
        </w:rPr>
        <w:fldChar w:fldCharType="separate"/>
      </w:r>
      <w:ins w:id="163" w:author="Kranich, Peter" w:date="2020-10-22T12:43:00Z">
        <w:r>
          <w:rPr>
            <w:noProof/>
            <w:webHidden/>
          </w:rPr>
          <w:t>21</w:t>
        </w:r>
        <w:r>
          <w:rPr>
            <w:noProof/>
            <w:webHidden/>
          </w:rPr>
          <w:fldChar w:fldCharType="end"/>
        </w:r>
        <w:r w:rsidRPr="00342557">
          <w:rPr>
            <w:rStyle w:val="Hyperlink"/>
            <w:noProof/>
          </w:rPr>
          <w:fldChar w:fldCharType="end"/>
        </w:r>
      </w:ins>
    </w:p>
    <w:p w14:paraId="07E24F37" w14:textId="5169AE33" w:rsidR="003B3A0C" w:rsidRDefault="003B3A0C">
      <w:pPr>
        <w:pStyle w:val="TOC2"/>
        <w:tabs>
          <w:tab w:val="right" w:leader="dot" w:pos="9062"/>
        </w:tabs>
        <w:rPr>
          <w:ins w:id="164" w:author="Kranich, Peter" w:date="2020-10-22T12:43:00Z"/>
          <w:rFonts w:asciiTheme="minorHAnsi" w:eastAsiaTheme="minorEastAsia" w:hAnsiTheme="minorHAnsi" w:cstheme="minorBidi"/>
          <w:noProof/>
        </w:rPr>
      </w:pPr>
      <w:ins w:id="165"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"_Toc54263084"</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Rule: Smart and device alert event distribution is configured</w:t>
        </w:r>
        <w:r>
          <w:rPr>
            <w:noProof/>
            <w:webHidden/>
          </w:rPr>
          <w:tab/>
        </w:r>
        <w:r>
          <w:rPr>
            <w:noProof/>
            <w:webHidden/>
          </w:rPr>
          <w:fldChar w:fldCharType="begin"/>
        </w:r>
        <w:r>
          <w:rPr>
            <w:noProof/>
            <w:webHidden/>
          </w:rPr>
          <w:instrText xml:space="preserve"> PAGEREF _Toc54263084 \h </w:instrText>
        </w:r>
        <w:r>
          <w:rPr>
            <w:noProof/>
            <w:webHidden/>
          </w:rPr>
        </w:r>
      </w:ins>
      <w:r>
        <w:rPr>
          <w:noProof/>
          <w:webHidden/>
        </w:rPr>
        <w:fldChar w:fldCharType="separate"/>
      </w:r>
      <w:ins w:id="166" w:author="Kranich, Peter" w:date="2020-10-22T12:43:00Z">
        <w:r>
          <w:rPr>
            <w:noProof/>
            <w:webHidden/>
          </w:rPr>
          <w:t>22</w:t>
        </w:r>
        <w:r>
          <w:rPr>
            <w:noProof/>
            <w:webHidden/>
          </w:rPr>
          <w:fldChar w:fldCharType="end"/>
        </w:r>
        <w:r w:rsidRPr="00342557">
          <w:rPr>
            <w:rStyle w:val="Hyperlink"/>
            <w:noProof/>
          </w:rPr>
          <w:fldChar w:fldCharType="end"/>
        </w:r>
      </w:ins>
    </w:p>
    <w:p w14:paraId="10059F11" w14:textId="37600D6C" w:rsidR="003B3A0C" w:rsidRDefault="003B3A0C">
      <w:pPr>
        <w:pStyle w:val="TOC2"/>
        <w:tabs>
          <w:tab w:val="right" w:leader="dot" w:pos="9062"/>
        </w:tabs>
        <w:rPr>
          <w:ins w:id="167" w:author="Kranich, Peter" w:date="2020-10-22T12:43:00Z"/>
          <w:rFonts w:asciiTheme="minorHAnsi" w:eastAsiaTheme="minorEastAsia" w:hAnsiTheme="minorHAnsi" w:cstheme="minorBidi"/>
          <w:noProof/>
        </w:rPr>
      </w:pPr>
      <w:ins w:id="168"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"_Toc54263085"</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Smart alerting system waits for additional inputs such as alert events from other devices and distributed alarm system (DAS/DIS) is accessible</w:t>
        </w:r>
        <w:r>
          <w:rPr>
            <w:noProof/>
            <w:webHidden/>
          </w:rPr>
          <w:tab/>
        </w:r>
        <w:r>
          <w:rPr>
            <w:noProof/>
            <w:webHidden/>
          </w:rPr>
          <w:fldChar w:fldCharType="begin"/>
        </w:r>
        <w:r>
          <w:rPr>
            <w:noProof/>
            <w:webHidden/>
          </w:rPr>
          <w:instrText xml:space="preserve"> PAGEREF _Toc54263085 \h </w:instrText>
        </w:r>
        <w:r>
          <w:rPr>
            <w:noProof/>
            <w:webHidden/>
          </w:rPr>
        </w:r>
      </w:ins>
      <w:r>
        <w:rPr>
          <w:noProof/>
          <w:webHidden/>
        </w:rPr>
        <w:fldChar w:fldCharType="separate"/>
      </w:r>
      <w:ins w:id="169" w:author="Kranich, Peter" w:date="2020-10-22T12:43:00Z">
        <w:r>
          <w:rPr>
            <w:noProof/>
            <w:webHidden/>
          </w:rPr>
          <w:t>22</w:t>
        </w:r>
        <w:r>
          <w:rPr>
            <w:noProof/>
            <w:webHidden/>
          </w:rPr>
          <w:fldChar w:fldCharType="end"/>
        </w:r>
        <w:r w:rsidRPr="00342557">
          <w:rPr>
            <w:rStyle w:val="Hyperlink"/>
            <w:noProof/>
          </w:rPr>
          <w:fldChar w:fldCharType="end"/>
        </w:r>
      </w:ins>
    </w:p>
    <w:p w14:paraId="42B3F77D" w14:textId="31332723" w:rsidR="003B3A0C" w:rsidRDefault="003B3A0C">
      <w:pPr>
        <w:pStyle w:val="TOC2"/>
        <w:tabs>
          <w:tab w:val="right" w:leader="dot" w:pos="9062"/>
        </w:tabs>
        <w:rPr>
          <w:ins w:id="170" w:author="Kranich, Peter" w:date="2020-10-22T12:43:00Z"/>
          <w:rFonts w:asciiTheme="minorHAnsi" w:eastAsiaTheme="minorEastAsia" w:hAnsiTheme="minorHAnsi" w:cstheme="minorBidi"/>
          <w:noProof/>
        </w:rPr>
      </w:pPr>
      <w:ins w:id="171" w:author="Kranich, Peter" w:date="2020-10-22T12:43:00Z">
        <w:r w:rsidRPr="00342557">
          <w:rPr>
            <w:rStyle w:val="Hyperlink"/>
            <w:noProof/>
          </w:rPr>
          <w:fldChar w:fldCharType="begin"/>
        </w:r>
        <w:r w:rsidRPr="00342557">
          <w:rPr>
            <w:rStyle w:val="Hyperlink"/>
            <w:noProof/>
          </w:rPr>
          <w:instrText xml:space="preserve"> </w:instrText>
        </w:r>
        <w:r>
          <w:rPr>
            <w:noProof/>
          </w:rPr>
          <w:instrText>HYPERLINK \l "_Toc54263086"</w:instrText>
        </w:r>
        <w:r w:rsidRPr="00342557">
          <w:rPr>
            <w:rStyle w:val="Hyperlink"/>
            <w:noProof/>
          </w:rPr>
          <w:instrText xml:space="preserve"> </w:instrText>
        </w:r>
        <w:r w:rsidRPr="00342557">
          <w:rPr>
            <w:rStyle w:val="Hyperlink"/>
            <w:noProof/>
          </w:rPr>
        </w:r>
        <w:r w:rsidRPr="00342557">
          <w:rPr>
            <w:rStyle w:val="Hyperlink"/>
            <w:noProof/>
          </w:rPr>
          <w:fldChar w:fldCharType="separate"/>
        </w:r>
        <w:r w:rsidRPr="00342557">
          <w:rPr>
            <w:rStyle w:val="Hyperlink"/>
            <w:noProof/>
          </w:rPr>
          <w:t>Scenario Outline: Smart alert event from the smart alert system is available and distributed alarm system (DAS/DIS) is accessible</w:t>
        </w:r>
        <w:r>
          <w:rPr>
            <w:noProof/>
            <w:webHidden/>
          </w:rPr>
          <w:tab/>
        </w:r>
        <w:r>
          <w:rPr>
            <w:noProof/>
            <w:webHidden/>
          </w:rPr>
          <w:fldChar w:fldCharType="begin"/>
        </w:r>
        <w:r>
          <w:rPr>
            <w:noProof/>
            <w:webHidden/>
          </w:rPr>
          <w:instrText xml:space="preserve"> PAGEREF _Toc54263086 \h </w:instrText>
        </w:r>
        <w:r>
          <w:rPr>
            <w:noProof/>
            <w:webHidden/>
          </w:rPr>
        </w:r>
      </w:ins>
      <w:r>
        <w:rPr>
          <w:noProof/>
          <w:webHidden/>
        </w:rPr>
        <w:fldChar w:fldCharType="separate"/>
      </w:r>
      <w:ins w:id="172" w:author="Kranich, Peter" w:date="2020-10-22T12:43:00Z">
        <w:r>
          <w:rPr>
            <w:noProof/>
            <w:webHidden/>
          </w:rPr>
          <w:t>22</w:t>
        </w:r>
        <w:r>
          <w:rPr>
            <w:noProof/>
            <w:webHidden/>
          </w:rPr>
          <w:fldChar w:fldCharType="end"/>
        </w:r>
        <w:r w:rsidRPr="00342557">
          <w:rPr>
            <w:rStyle w:val="Hyperlink"/>
            <w:noProof/>
          </w:rPr>
          <w:fldChar w:fldCharType="end"/>
        </w:r>
      </w:ins>
    </w:p>
    <w:p w14:paraId="46697C15" w14:textId="0D2A459D" w:rsidR="00FC155C" w:rsidDel="00134439" w:rsidRDefault="00FC155C">
      <w:pPr>
        <w:pStyle w:val="TOC1"/>
        <w:tabs>
          <w:tab w:val="right" w:leader="dot" w:pos="9062"/>
        </w:tabs>
        <w:rPr>
          <w:ins w:id="173" w:author="Ken Fuchs" w:date="2020-10-16T15:07:00Z"/>
          <w:del w:id="174" w:author="Kranich, Peter" w:date="2020-10-21T13:52:00Z"/>
          <w:rFonts w:asciiTheme="minorHAnsi" w:eastAsiaTheme="minorEastAsia" w:hAnsiTheme="minorHAnsi" w:cstheme="minorBidi"/>
          <w:noProof/>
          <w:sz w:val="24"/>
          <w:szCs w:val="24"/>
        </w:rPr>
      </w:pPr>
      <w:ins w:id="175" w:author="Ken Fuchs" w:date="2020-10-16T15:07:00Z">
        <w:del w:id="176" w:author="Kranich, Peter" w:date="2020-10-21T13:52:00Z">
          <w:r w:rsidRPr="00134439" w:rsidDel="00134439">
            <w:rPr>
              <w:rStyle w:val="Hyperlink"/>
              <w:noProof/>
              <w:rPrChange w:id="177" w:author="Kranich, Peter" w:date="2020-10-21T13:52:00Z">
                <w:rPr>
                  <w:rStyle w:val="Hyperlink"/>
                  <w:noProof/>
                </w:rPr>
              </w:rPrChange>
            </w:rPr>
            <w:delText xml:space="preserve">Feature / Use Case Narrative: </w:delText>
          </w:r>
          <w:r w:rsidRPr="00134439" w:rsidDel="00134439">
            <w:rPr>
              <w:rStyle w:val="Hyperlink"/>
              <w:noProof/>
              <w:highlight w:val="yellow"/>
              <w:rPrChange w:id="178" w:author="Kranich, Peter" w:date="2020-10-21T13:52:00Z">
                <w:rPr>
                  <w:rStyle w:val="Hyperlink"/>
                  <w:noProof/>
                  <w:highlight w:val="yellow"/>
                </w:rPr>
              </w:rPrChange>
            </w:rPr>
            <w:delText>Quiet Room</w:delText>
          </w:r>
          <w:r w:rsidRPr="00134439" w:rsidDel="00134439">
            <w:rPr>
              <w:rStyle w:val="Hyperlink"/>
              <w:noProof/>
              <w:rPrChange w:id="179" w:author="Kranich, Peter" w:date="2020-10-21T13:52:00Z">
                <w:rPr>
                  <w:rStyle w:val="Hyperlink"/>
                  <w:noProof/>
                </w:rPr>
              </w:rPrChange>
            </w:rPr>
            <w:delText xml:space="preserve"> (QR) Alert distribution</w:delText>
          </w:r>
          <w:r w:rsidDel="00134439">
            <w:rPr>
              <w:noProof/>
              <w:webHidden/>
            </w:rPr>
            <w:tab/>
            <w:delText>2</w:delText>
          </w:r>
        </w:del>
      </w:ins>
    </w:p>
    <w:p w14:paraId="57C9FDFB" w14:textId="6829D35A" w:rsidR="00FC155C" w:rsidDel="00134439" w:rsidRDefault="00FC155C">
      <w:pPr>
        <w:pStyle w:val="TOC2"/>
        <w:tabs>
          <w:tab w:val="right" w:leader="dot" w:pos="9062"/>
        </w:tabs>
        <w:rPr>
          <w:ins w:id="180" w:author="Ken Fuchs" w:date="2020-10-16T15:07:00Z"/>
          <w:del w:id="181" w:author="Kranich, Peter" w:date="2020-10-21T13:52:00Z"/>
          <w:rFonts w:asciiTheme="minorHAnsi" w:eastAsiaTheme="minorEastAsia" w:hAnsiTheme="minorHAnsi" w:cstheme="minorBidi"/>
          <w:noProof/>
          <w:sz w:val="24"/>
          <w:szCs w:val="24"/>
        </w:rPr>
      </w:pPr>
      <w:ins w:id="182" w:author="Ken Fuchs" w:date="2020-10-16T15:07:00Z">
        <w:del w:id="183" w:author="Kranich, Peter" w:date="2020-10-21T13:52:00Z">
          <w:r w:rsidRPr="00134439" w:rsidDel="00134439">
            <w:rPr>
              <w:rStyle w:val="Hyperlink"/>
              <w:noProof/>
              <w:rPrChange w:id="184" w:author="Kranich, Peter" w:date="2020-10-21T13:52:00Z">
                <w:rPr>
                  <w:rStyle w:val="Hyperlink"/>
                  <w:noProof/>
                </w:rPr>
              </w:rPrChange>
            </w:rPr>
            <w:delText>Rule: Combination of primary and secondary remote alert systems</w:delText>
          </w:r>
          <w:r w:rsidDel="00134439">
            <w:rPr>
              <w:noProof/>
              <w:webHidden/>
            </w:rPr>
            <w:tab/>
            <w:delText>2</w:delText>
          </w:r>
        </w:del>
      </w:ins>
    </w:p>
    <w:p w14:paraId="7B21638A" w14:textId="3A7F6CAE" w:rsidR="00FC155C" w:rsidDel="00134439" w:rsidRDefault="00FC155C">
      <w:pPr>
        <w:pStyle w:val="TOC2"/>
        <w:tabs>
          <w:tab w:val="right" w:leader="dot" w:pos="9062"/>
        </w:tabs>
        <w:rPr>
          <w:ins w:id="185" w:author="Ken Fuchs" w:date="2020-10-16T15:07:00Z"/>
          <w:del w:id="186" w:author="Kranich, Peter" w:date="2020-10-21T13:52:00Z"/>
          <w:rFonts w:asciiTheme="minorHAnsi" w:eastAsiaTheme="minorEastAsia" w:hAnsiTheme="minorHAnsi" w:cstheme="minorBidi"/>
          <w:noProof/>
          <w:sz w:val="24"/>
          <w:szCs w:val="24"/>
        </w:rPr>
      </w:pPr>
      <w:ins w:id="187" w:author="Ken Fuchs" w:date="2020-10-16T15:07:00Z">
        <w:del w:id="188" w:author="Kranich, Peter" w:date="2020-10-21T13:52:00Z">
          <w:r w:rsidRPr="00134439" w:rsidDel="00134439">
            <w:rPr>
              <w:rStyle w:val="Hyperlink"/>
              <w:noProof/>
              <w:rPrChange w:id="189" w:author="Kranich, Peter" w:date="2020-10-21T13:52:00Z">
                <w:rPr>
                  <w:rStyle w:val="Hyperlink"/>
                  <w:noProof/>
                </w:rPr>
              </w:rPrChange>
            </w:rPr>
            <w:delText>QR Use Case 1: Detect &amp; Communicate Alert at Bedside Device</w:delText>
          </w:r>
          <w:r w:rsidDel="00134439">
            <w:rPr>
              <w:noProof/>
              <w:webHidden/>
            </w:rPr>
            <w:tab/>
            <w:delText>3</w:delText>
          </w:r>
        </w:del>
      </w:ins>
    </w:p>
    <w:p w14:paraId="4AF4B1C6" w14:textId="0001CF2B" w:rsidR="00FC155C" w:rsidDel="00134439" w:rsidRDefault="00FC155C">
      <w:pPr>
        <w:pStyle w:val="TOC2"/>
        <w:tabs>
          <w:tab w:val="right" w:leader="dot" w:pos="9062"/>
        </w:tabs>
        <w:rPr>
          <w:ins w:id="190" w:author="Ken Fuchs" w:date="2020-10-16T15:07:00Z"/>
          <w:del w:id="191" w:author="Kranich, Peter" w:date="2020-10-21T13:52:00Z"/>
          <w:rFonts w:asciiTheme="minorHAnsi" w:eastAsiaTheme="minorEastAsia" w:hAnsiTheme="minorHAnsi" w:cstheme="minorBidi"/>
          <w:noProof/>
          <w:sz w:val="24"/>
          <w:szCs w:val="24"/>
        </w:rPr>
      </w:pPr>
      <w:ins w:id="192" w:author="Ken Fuchs" w:date="2020-10-16T15:07:00Z">
        <w:del w:id="193" w:author="Kranich, Peter" w:date="2020-10-21T13:52:00Z">
          <w:r w:rsidRPr="00134439" w:rsidDel="00134439">
            <w:rPr>
              <w:rStyle w:val="Hyperlink"/>
              <w:noProof/>
              <w:rPrChange w:id="194" w:author="Kranich, Peter" w:date="2020-10-21T13:52:00Z">
                <w:rPr>
                  <w:rStyle w:val="Hyperlink"/>
                  <w:noProof/>
                </w:rPr>
              </w:rPrChange>
            </w:rPr>
            <w:delText>QR Use Case 2: Audible Alert at Bedside</w:delText>
          </w:r>
          <w:r w:rsidDel="00134439">
            <w:rPr>
              <w:noProof/>
              <w:webHidden/>
            </w:rPr>
            <w:tab/>
            <w:delText>3</w:delText>
          </w:r>
        </w:del>
      </w:ins>
    </w:p>
    <w:p w14:paraId="2854D086" w14:textId="64333646" w:rsidR="00FC155C" w:rsidDel="00134439" w:rsidRDefault="00FC155C">
      <w:pPr>
        <w:pStyle w:val="TOC2"/>
        <w:tabs>
          <w:tab w:val="right" w:leader="dot" w:pos="9062"/>
        </w:tabs>
        <w:rPr>
          <w:ins w:id="195" w:author="Ken Fuchs" w:date="2020-10-16T15:07:00Z"/>
          <w:del w:id="196" w:author="Kranich, Peter" w:date="2020-10-21T13:52:00Z"/>
          <w:rFonts w:asciiTheme="minorHAnsi" w:eastAsiaTheme="minorEastAsia" w:hAnsiTheme="minorHAnsi" w:cstheme="minorBidi"/>
          <w:noProof/>
          <w:sz w:val="24"/>
          <w:szCs w:val="24"/>
        </w:rPr>
      </w:pPr>
      <w:ins w:id="197" w:author="Ken Fuchs" w:date="2020-10-16T15:07:00Z">
        <w:del w:id="198" w:author="Kranich, Peter" w:date="2020-10-21T13:52:00Z">
          <w:r w:rsidRPr="00134439" w:rsidDel="00134439">
            <w:rPr>
              <w:rStyle w:val="Hyperlink"/>
              <w:noProof/>
              <w:rPrChange w:id="199" w:author="Kranich, Peter" w:date="2020-10-21T13:52:00Z">
                <w:rPr>
                  <w:rStyle w:val="Hyperlink"/>
                  <w:noProof/>
                </w:rPr>
              </w:rPrChange>
            </w:rPr>
            <w:delText>QR Use Case 3: Reset and Adjust Alert at Bedside</w:delText>
          </w:r>
          <w:r w:rsidDel="00134439">
            <w:rPr>
              <w:noProof/>
              <w:webHidden/>
            </w:rPr>
            <w:tab/>
            <w:delText>4</w:delText>
          </w:r>
        </w:del>
      </w:ins>
    </w:p>
    <w:p w14:paraId="58D0651E" w14:textId="428992ED" w:rsidR="00FC155C" w:rsidDel="00134439" w:rsidRDefault="00FC155C">
      <w:pPr>
        <w:pStyle w:val="TOC2"/>
        <w:tabs>
          <w:tab w:val="right" w:leader="dot" w:pos="9062"/>
        </w:tabs>
        <w:rPr>
          <w:ins w:id="200" w:author="Ken Fuchs" w:date="2020-10-16T15:07:00Z"/>
          <w:del w:id="201" w:author="Kranich, Peter" w:date="2020-10-21T13:52:00Z"/>
          <w:rFonts w:asciiTheme="minorHAnsi" w:eastAsiaTheme="minorEastAsia" w:hAnsiTheme="minorHAnsi" w:cstheme="minorBidi"/>
          <w:noProof/>
          <w:sz w:val="24"/>
          <w:szCs w:val="24"/>
        </w:rPr>
      </w:pPr>
      <w:ins w:id="202" w:author="Ken Fuchs" w:date="2020-10-16T15:07:00Z">
        <w:del w:id="203" w:author="Kranich, Peter" w:date="2020-10-21T13:52:00Z">
          <w:r w:rsidRPr="00134439" w:rsidDel="00134439">
            <w:rPr>
              <w:rStyle w:val="Hyperlink"/>
              <w:noProof/>
              <w:rPrChange w:id="204" w:author="Kranich, Peter" w:date="2020-10-21T13:52:00Z">
                <w:rPr>
                  <w:rStyle w:val="Hyperlink"/>
                  <w:noProof/>
                </w:rPr>
              </w:rPrChange>
            </w:rPr>
            <w:delText>QR Use Case 4: Audible Alert at Central Station (DAS)</w:delText>
          </w:r>
          <w:r w:rsidDel="00134439">
            <w:rPr>
              <w:noProof/>
              <w:webHidden/>
            </w:rPr>
            <w:tab/>
            <w:delText>4</w:delText>
          </w:r>
        </w:del>
      </w:ins>
    </w:p>
    <w:p w14:paraId="4DC411D4" w14:textId="3EE3ABBC" w:rsidR="00FC155C" w:rsidDel="00134439" w:rsidRDefault="00FC155C">
      <w:pPr>
        <w:pStyle w:val="TOC2"/>
        <w:tabs>
          <w:tab w:val="right" w:leader="dot" w:pos="9062"/>
        </w:tabs>
        <w:rPr>
          <w:ins w:id="205" w:author="Ken Fuchs" w:date="2020-10-16T15:07:00Z"/>
          <w:del w:id="206" w:author="Kranich, Peter" w:date="2020-10-21T13:52:00Z"/>
          <w:rFonts w:asciiTheme="minorHAnsi" w:eastAsiaTheme="minorEastAsia" w:hAnsiTheme="minorHAnsi" w:cstheme="minorBidi"/>
          <w:noProof/>
          <w:sz w:val="24"/>
          <w:szCs w:val="24"/>
        </w:rPr>
      </w:pPr>
      <w:ins w:id="207" w:author="Ken Fuchs" w:date="2020-10-16T15:07:00Z">
        <w:del w:id="208" w:author="Kranich, Peter" w:date="2020-10-21T13:52:00Z">
          <w:r w:rsidRPr="00134439" w:rsidDel="00134439">
            <w:rPr>
              <w:rStyle w:val="Hyperlink"/>
              <w:noProof/>
              <w:rPrChange w:id="209" w:author="Kranich, Peter" w:date="2020-10-21T13:52:00Z">
                <w:rPr>
                  <w:rStyle w:val="Hyperlink"/>
                  <w:noProof/>
                </w:rPr>
              </w:rPrChange>
            </w:rPr>
            <w:delText>QR Use Case 5: Reset and Adjust Alert at DAS</w:delText>
          </w:r>
          <w:r w:rsidDel="00134439">
            <w:rPr>
              <w:noProof/>
              <w:webHidden/>
            </w:rPr>
            <w:tab/>
            <w:delText>4</w:delText>
          </w:r>
        </w:del>
      </w:ins>
    </w:p>
    <w:p w14:paraId="75ECDB5D" w14:textId="348591C8" w:rsidR="00FC155C" w:rsidDel="00134439" w:rsidRDefault="00FC155C">
      <w:pPr>
        <w:pStyle w:val="TOC2"/>
        <w:tabs>
          <w:tab w:val="right" w:leader="dot" w:pos="9062"/>
        </w:tabs>
        <w:rPr>
          <w:ins w:id="210" w:author="Ken Fuchs" w:date="2020-10-16T15:07:00Z"/>
          <w:del w:id="211" w:author="Kranich, Peter" w:date="2020-10-21T13:52:00Z"/>
          <w:rFonts w:asciiTheme="minorHAnsi" w:eastAsiaTheme="minorEastAsia" w:hAnsiTheme="minorHAnsi" w:cstheme="minorBidi"/>
          <w:noProof/>
          <w:sz w:val="24"/>
          <w:szCs w:val="24"/>
        </w:rPr>
      </w:pPr>
      <w:ins w:id="212" w:author="Ken Fuchs" w:date="2020-10-16T15:07:00Z">
        <w:del w:id="213" w:author="Kranich, Peter" w:date="2020-10-21T13:52:00Z">
          <w:r w:rsidRPr="00134439" w:rsidDel="00134439">
            <w:rPr>
              <w:rStyle w:val="Hyperlink"/>
              <w:noProof/>
              <w:rPrChange w:id="214" w:author="Kranich, Peter" w:date="2020-10-21T13:52:00Z">
                <w:rPr>
                  <w:rStyle w:val="Hyperlink"/>
                  <w:noProof/>
                </w:rPr>
              </w:rPrChange>
            </w:rPr>
            <w:delText>QR Use Case 6: Audible Alert at Nurse Device</w:delText>
          </w:r>
          <w:r w:rsidDel="00134439">
            <w:rPr>
              <w:noProof/>
              <w:webHidden/>
            </w:rPr>
            <w:tab/>
            <w:delText>4</w:delText>
          </w:r>
        </w:del>
      </w:ins>
    </w:p>
    <w:p w14:paraId="1AA86776" w14:textId="5BCD4CB5" w:rsidR="00FC155C" w:rsidDel="00134439" w:rsidRDefault="00FC155C">
      <w:pPr>
        <w:pStyle w:val="TOC2"/>
        <w:tabs>
          <w:tab w:val="right" w:leader="dot" w:pos="9062"/>
        </w:tabs>
        <w:rPr>
          <w:ins w:id="215" w:author="Ken Fuchs" w:date="2020-10-16T15:07:00Z"/>
          <w:del w:id="216" w:author="Kranich, Peter" w:date="2020-10-21T13:52:00Z"/>
          <w:rFonts w:asciiTheme="minorHAnsi" w:eastAsiaTheme="minorEastAsia" w:hAnsiTheme="minorHAnsi" w:cstheme="minorBidi"/>
          <w:noProof/>
          <w:sz w:val="24"/>
          <w:szCs w:val="24"/>
        </w:rPr>
      </w:pPr>
      <w:ins w:id="217" w:author="Ken Fuchs" w:date="2020-10-16T15:07:00Z">
        <w:del w:id="218" w:author="Kranich, Peter" w:date="2020-10-21T13:52:00Z">
          <w:r w:rsidRPr="00134439" w:rsidDel="00134439">
            <w:rPr>
              <w:rStyle w:val="Hyperlink"/>
              <w:noProof/>
              <w:rPrChange w:id="219" w:author="Kranich, Peter" w:date="2020-10-21T13:52:00Z">
                <w:rPr>
                  <w:rStyle w:val="Hyperlink"/>
                  <w:noProof/>
                </w:rPr>
              </w:rPrChange>
            </w:rPr>
            <w:delText>QR Use Case 7: Acknowledge Alert at Nurse Device</w:delText>
          </w:r>
          <w:r w:rsidDel="00134439">
            <w:rPr>
              <w:noProof/>
              <w:webHidden/>
            </w:rPr>
            <w:tab/>
            <w:delText>4</w:delText>
          </w:r>
        </w:del>
      </w:ins>
    </w:p>
    <w:p w14:paraId="4995EA44" w14:textId="16C0C4CD" w:rsidR="00FC155C" w:rsidDel="00134439" w:rsidRDefault="00FC155C">
      <w:pPr>
        <w:pStyle w:val="TOC1"/>
        <w:tabs>
          <w:tab w:val="right" w:leader="dot" w:pos="9062"/>
        </w:tabs>
        <w:rPr>
          <w:ins w:id="220" w:author="Ken Fuchs" w:date="2020-10-16T15:07:00Z"/>
          <w:del w:id="221" w:author="Kranich, Peter" w:date="2020-10-21T13:52:00Z"/>
          <w:rFonts w:asciiTheme="minorHAnsi" w:eastAsiaTheme="minorEastAsia" w:hAnsiTheme="minorHAnsi" w:cstheme="minorBidi"/>
          <w:noProof/>
          <w:sz w:val="24"/>
          <w:szCs w:val="24"/>
        </w:rPr>
      </w:pPr>
      <w:ins w:id="222" w:author="Ken Fuchs" w:date="2020-10-16T15:07:00Z">
        <w:del w:id="223" w:author="Kranich, Peter" w:date="2020-10-21T13:52:00Z">
          <w:r w:rsidRPr="00134439" w:rsidDel="00134439">
            <w:rPr>
              <w:rStyle w:val="Hyperlink"/>
              <w:noProof/>
              <w:rPrChange w:id="224" w:author="Kranich, Peter" w:date="2020-10-21T13:52:00Z">
                <w:rPr>
                  <w:rStyle w:val="Hyperlink"/>
                  <w:noProof/>
                </w:rPr>
              </w:rPrChange>
            </w:rPr>
            <w:delText xml:space="preserve">Feature / Use Case Narrative: </w:delText>
          </w:r>
          <w:r w:rsidRPr="00134439" w:rsidDel="00134439">
            <w:rPr>
              <w:rStyle w:val="Hyperlink"/>
              <w:noProof/>
              <w:highlight w:val="yellow"/>
              <w:rPrChange w:id="225" w:author="Kranich, Peter" w:date="2020-10-21T13:52:00Z">
                <w:rPr>
                  <w:rStyle w:val="Hyperlink"/>
                  <w:noProof/>
                  <w:highlight w:val="yellow"/>
                </w:rPr>
              </w:rPrChange>
            </w:rPr>
            <w:delText>Silent Room</w:delText>
          </w:r>
          <w:r w:rsidRPr="00134439" w:rsidDel="00134439">
            <w:rPr>
              <w:rStyle w:val="Hyperlink"/>
              <w:noProof/>
              <w:rPrChange w:id="226" w:author="Kranich, Peter" w:date="2020-10-21T13:52:00Z">
                <w:rPr>
                  <w:rStyle w:val="Hyperlink"/>
                  <w:noProof/>
                </w:rPr>
              </w:rPrChange>
            </w:rPr>
            <w:delText xml:space="preserve"> (SR) Alert distribution</w:delText>
          </w:r>
          <w:r w:rsidDel="00134439">
            <w:rPr>
              <w:noProof/>
              <w:webHidden/>
            </w:rPr>
            <w:tab/>
            <w:delText>5</w:delText>
          </w:r>
        </w:del>
      </w:ins>
    </w:p>
    <w:p w14:paraId="174908B9" w14:textId="5490FE85" w:rsidR="00FC155C" w:rsidDel="00134439" w:rsidRDefault="00FC155C">
      <w:pPr>
        <w:pStyle w:val="TOC2"/>
        <w:tabs>
          <w:tab w:val="right" w:leader="dot" w:pos="9062"/>
        </w:tabs>
        <w:rPr>
          <w:ins w:id="227" w:author="Ken Fuchs" w:date="2020-10-16T15:07:00Z"/>
          <w:del w:id="228" w:author="Kranich, Peter" w:date="2020-10-21T13:52:00Z"/>
          <w:rFonts w:asciiTheme="minorHAnsi" w:eastAsiaTheme="minorEastAsia" w:hAnsiTheme="minorHAnsi" w:cstheme="minorBidi"/>
          <w:noProof/>
          <w:sz w:val="24"/>
          <w:szCs w:val="24"/>
        </w:rPr>
      </w:pPr>
      <w:ins w:id="229" w:author="Ken Fuchs" w:date="2020-10-16T15:07:00Z">
        <w:del w:id="230" w:author="Kranich, Peter" w:date="2020-10-21T13:52:00Z">
          <w:r w:rsidRPr="00134439" w:rsidDel="00134439">
            <w:rPr>
              <w:rStyle w:val="Hyperlink"/>
              <w:noProof/>
              <w:rPrChange w:id="231" w:author="Kranich, Peter" w:date="2020-10-21T13:52:00Z">
                <w:rPr>
                  <w:rStyle w:val="Hyperlink"/>
                  <w:noProof/>
                </w:rPr>
              </w:rPrChange>
            </w:rPr>
            <w:delText>Rule: Multiple primary remote alert systems</w:delText>
          </w:r>
          <w:r w:rsidDel="00134439">
            <w:rPr>
              <w:noProof/>
              <w:webHidden/>
            </w:rPr>
            <w:tab/>
            <w:delText>5</w:delText>
          </w:r>
        </w:del>
      </w:ins>
    </w:p>
    <w:p w14:paraId="67E068C3" w14:textId="17F0DCE9" w:rsidR="00FC155C" w:rsidDel="00134439" w:rsidRDefault="00FC155C">
      <w:pPr>
        <w:pStyle w:val="TOC2"/>
        <w:tabs>
          <w:tab w:val="right" w:leader="dot" w:pos="9062"/>
        </w:tabs>
        <w:rPr>
          <w:ins w:id="232" w:author="Ken Fuchs" w:date="2020-10-16T15:07:00Z"/>
          <w:del w:id="233" w:author="Kranich, Peter" w:date="2020-10-21T13:52:00Z"/>
          <w:rFonts w:asciiTheme="minorHAnsi" w:eastAsiaTheme="minorEastAsia" w:hAnsiTheme="minorHAnsi" w:cstheme="minorBidi"/>
          <w:noProof/>
          <w:sz w:val="24"/>
          <w:szCs w:val="24"/>
        </w:rPr>
      </w:pPr>
      <w:ins w:id="234" w:author="Ken Fuchs" w:date="2020-10-16T15:07:00Z">
        <w:del w:id="235" w:author="Kranich, Peter" w:date="2020-10-21T13:52:00Z">
          <w:r w:rsidRPr="00134439" w:rsidDel="00134439">
            <w:rPr>
              <w:rStyle w:val="Hyperlink"/>
              <w:noProof/>
              <w:rPrChange w:id="236" w:author="Kranich, Peter" w:date="2020-10-21T13:52:00Z">
                <w:rPr>
                  <w:rStyle w:val="Hyperlink"/>
                  <w:noProof/>
                </w:rPr>
              </w:rPrChange>
            </w:rPr>
            <w:delText>SR Use Case 1: Detect and Communicate Alert at Bedside Device</w:delText>
          </w:r>
          <w:r w:rsidDel="00134439">
            <w:rPr>
              <w:noProof/>
              <w:webHidden/>
            </w:rPr>
            <w:tab/>
            <w:delText>5</w:delText>
          </w:r>
        </w:del>
      </w:ins>
    </w:p>
    <w:p w14:paraId="271FEC97" w14:textId="73DD830C" w:rsidR="00FC155C" w:rsidDel="00134439" w:rsidRDefault="00FC155C">
      <w:pPr>
        <w:pStyle w:val="TOC2"/>
        <w:tabs>
          <w:tab w:val="right" w:leader="dot" w:pos="9062"/>
        </w:tabs>
        <w:rPr>
          <w:ins w:id="237" w:author="Ken Fuchs" w:date="2020-10-16T15:07:00Z"/>
          <w:del w:id="238" w:author="Kranich, Peter" w:date="2020-10-21T13:52:00Z"/>
          <w:rFonts w:asciiTheme="minorHAnsi" w:eastAsiaTheme="minorEastAsia" w:hAnsiTheme="minorHAnsi" w:cstheme="minorBidi"/>
          <w:noProof/>
          <w:sz w:val="24"/>
          <w:szCs w:val="24"/>
        </w:rPr>
      </w:pPr>
      <w:ins w:id="239" w:author="Ken Fuchs" w:date="2020-10-16T15:07:00Z">
        <w:del w:id="240" w:author="Kranich, Peter" w:date="2020-10-21T13:52:00Z">
          <w:r w:rsidRPr="00134439" w:rsidDel="00134439">
            <w:rPr>
              <w:rStyle w:val="Hyperlink"/>
              <w:noProof/>
              <w:rPrChange w:id="241" w:author="Kranich, Peter" w:date="2020-10-21T13:52:00Z">
                <w:rPr>
                  <w:rStyle w:val="Hyperlink"/>
                  <w:noProof/>
                </w:rPr>
              </w:rPrChange>
            </w:rPr>
            <w:delText>SR Use Case 2: Audible Alert at Bedside Device</w:delText>
          </w:r>
          <w:r w:rsidDel="00134439">
            <w:rPr>
              <w:noProof/>
              <w:webHidden/>
            </w:rPr>
            <w:tab/>
            <w:delText>6</w:delText>
          </w:r>
        </w:del>
      </w:ins>
    </w:p>
    <w:p w14:paraId="0EC417FA" w14:textId="362D5465" w:rsidR="00FC155C" w:rsidDel="00134439" w:rsidRDefault="00FC155C">
      <w:pPr>
        <w:pStyle w:val="TOC2"/>
        <w:tabs>
          <w:tab w:val="right" w:leader="dot" w:pos="9062"/>
        </w:tabs>
        <w:rPr>
          <w:ins w:id="242" w:author="Ken Fuchs" w:date="2020-10-16T15:07:00Z"/>
          <w:del w:id="243" w:author="Kranich, Peter" w:date="2020-10-21T13:52:00Z"/>
          <w:rFonts w:asciiTheme="minorHAnsi" w:eastAsiaTheme="minorEastAsia" w:hAnsiTheme="minorHAnsi" w:cstheme="minorBidi"/>
          <w:noProof/>
          <w:sz w:val="24"/>
          <w:szCs w:val="24"/>
        </w:rPr>
      </w:pPr>
      <w:ins w:id="244" w:author="Ken Fuchs" w:date="2020-10-16T15:07:00Z">
        <w:del w:id="245" w:author="Kranich, Peter" w:date="2020-10-21T13:52:00Z">
          <w:r w:rsidRPr="00134439" w:rsidDel="00134439">
            <w:rPr>
              <w:rStyle w:val="Hyperlink"/>
              <w:noProof/>
              <w:rPrChange w:id="246" w:author="Kranich, Peter" w:date="2020-10-21T13:52:00Z">
                <w:rPr>
                  <w:rStyle w:val="Hyperlink"/>
                  <w:noProof/>
                </w:rPr>
              </w:rPrChange>
            </w:rPr>
            <w:delText>Scenario 2.1: Medical device detects and alert condition and DAS announces the alert</w:delText>
          </w:r>
          <w:r w:rsidDel="00134439">
            <w:rPr>
              <w:noProof/>
              <w:webHidden/>
            </w:rPr>
            <w:tab/>
            <w:delText>6</w:delText>
          </w:r>
        </w:del>
      </w:ins>
    </w:p>
    <w:p w14:paraId="13D8915D" w14:textId="5636B5F1" w:rsidR="00FC155C" w:rsidDel="00134439" w:rsidRDefault="00FC155C">
      <w:pPr>
        <w:pStyle w:val="TOC2"/>
        <w:tabs>
          <w:tab w:val="right" w:leader="dot" w:pos="9062"/>
        </w:tabs>
        <w:rPr>
          <w:ins w:id="247" w:author="Ken Fuchs" w:date="2020-10-16T15:07:00Z"/>
          <w:del w:id="248" w:author="Kranich, Peter" w:date="2020-10-21T13:52:00Z"/>
          <w:rFonts w:asciiTheme="minorHAnsi" w:eastAsiaTheme="minorEastAsia" w:hAnsiTheme="minorHAnsi" w:cstheme="minorBidi"/>
          <w:noProof/>
          <w:sz w:val="24"/>
          <w:szCs w:val="24"/>
        </w:rPr>
      </w:pPr>
      <w:ins w:id="249" w:author="Ken Fuchs" w:date="2020-10-16T15:07:00Z">
        <w:del w:id="250" w:author="Kranich, Peter" w:date="2020-10-21T13:52:00Z">
          <w:r w:rsidRPr="00134439" w:rsidDel="00134439">
            <w:rPr>
              <w:rStyle w:val="Hyperlink"/>
              <w:noProof/>
              <w:rPrChange w:id="251" w:author="Kranich, Peter" w:date="2020-10-21T13:52:00Z">
                <w:rPr>
                  <w:rStyle w:val="Hyperlink"/>
                  <w:noProof/>
                </w:rPr>
              </w:rPrChange>
            </w:rPr>
            <w:delText>SR Use Case 3</w:delText>
          </w:r>
          <w:r w:rsidDel="00134439">
            <w:rPr>
              <w:noProof/>
              <w:webHidden/>
            </w:rPr>
            <w:tab/>
            <w:delText>6</w:delText>
          </w:r>
        </w:del>
      </w:ins>
    </w:p>
    <w:p w14:paraId="764D5175" w14:textId="378D12D6" w:rsidR="00FC155C" w:rsidDel="00134439" w:rsidRDefault="00FC155C">
      <w:pPr>
        <w:pStyle w:val="TOC2"/>
        <w:tabs>
          <w:tab w:val="right" w:leader="dot" w:pos="9062"/>
        </w:tabs>
        <w:rPr>
          <w:ins w:id="252" w:author="Ken Fuchs" w:date="2020-10-16T15:07:00Z"/>
          <w:del w:id="253" w:author="Kranich, Peter" w:date="2020-10-21T13:52:00Z"/>
          <w:rFonts w:asciiTheme="minorHAnsi" w:eastAsiaTheme="minorEastAsia" w:hAnsiTheme="minorHAnsi" w:cstheme="minorBidi"/>
          <w:noProof/>
          <w:sz w:val="24"/>
          <w:szCs w:val="24"/>
        </w:rPr>
      </w:pPr>
      <w:ins w:id="254" w:author="Ken Fuchs" w:date="2020-10-16T15:07:00Z">
        <w:del w:id="255" w:author="Kranich, Peter" w:date="2020-10-21T13:52:00Z">
          <w:r w:rsidRPr="00134439" w:rsidDel="00134439">
            <w:rPr>
              <w:rStyle w:val="Hyperlink"/>
              <w:noProof/>
              <w:rPrChange w:id="256" w:author="Kranich, Peter" w:date="2020-10-21T13:52:00Z">
                <w:rPr>
                  <w:rStyle w:val="Hyperlink"/>
                  <w:noProof/>
                </w:rPr>
              </w:rPrChange>
            </w:rPr>
            <w:delText>SR Use Case 4: Audible Alert at Central Station (DAS)</w:delText>
          </w:r>
          <w:r w:rsidDel="00134439">
            <w:rPr>
              <w:noProof/>
              <w:webHidden/>
            </w:rPr>
            <w:tab/>
            <w:delText>6</w:delText>
          </w:r>
        </w:del>
      </w:ins>
    </w:p>
    <w:p w14:paraId="0F3AE9F2" w14:textId="5D4B7C87" w:rsidR="00FC155C" w:rsidDel="00134439" w:rsidRDefault="00FC155C">
      <w:pPr>
        <w:pStyle w:val="TOC2"/>
        <w:tabs>
          <w:tab w:val="right" w:leader="dot" w:pos="9062"/>
        </w:tabs>
        <w:rPr>
          <w:ins w:id="257" w:author="Ken Fuchs" w:date="2020-10-16T15:07:00Z"/>
          <w:del w:id="258" w:author="Kranich, Peter" w:date="2020-10-21T13:52:00Z"/>
          <w:rFonts w:asciiTheme="minorHAnsi" w:eastAsiaTheme="minorEastAsia" w:hAnsiTheme="minorHAnsi" w:cstheme="minorBidi"/>
          <w:noProof/>
          <w:sz w:val="24"/>
          <w:szCs w:val="24"/>
        </w:rPr>
      </w:pPr>
      <w:ins w:id="259" w:author="Ken Fuchs" w:date="2020-10-16T15:07:00Z">
        <w:del w:id="260" w:author="Kranich, Peter" w:date="2020-10-21T13:52:00Z">
          <w:r w:rsidRPr="00134439" w:rsidDel="00134439">
            <w:rPr>
              <w:rStyle w:val="Hyperlink"/>
              <w:noProof/>
              <w:rPrChange w:id="261" w:author="Kranich, Peter" w:date="2020-10-21T13:52:00Z">
                <w:rPr>
                  <w:rStyle w:val="Hyperlink"/>
                  <w:noProof/>
                </w:rPr>
              </w:rPrChange>
            </w:rPr>
            <w:delText>SR Use Case 5</w:delText>
          </w:r>
          <w:r w:rsidDel="00134439">
            <w:rPr>
              <w:noProof/>
              <w:webHidden/>
            </w:rPr>
            <w:tab/>
            <w:delText>6</w:delText>
          </w:r>
        </w:del>
      </w:ins>
    </w:p>
    <w:p w14:paraId="622DA6E1" w14:textId="1A88A09C" w:rsidR="00FC155C" w:rsidDel="00134439" w:rsidRDefault="00FC155C">
      <w:pPr>
        <w:pStyle w:val="TOC2"/>
        <w:tabs>
          <w:tab w:val="right" w:leader="dot" w:pos="9062"/>
        </w:tabs>
        <w:rPr>
          <w:ins w:id="262" w:author="Ken Fuchs" w:date="2020-10-16T15:07:00Z"/>
          <w:del w:id="263" w:author="Kranich, Peter" w:date="2020-10-21T13:52:00Z"/>
          <w:rFonts w:asciiTheme="minorHAnsi" w:eastAsiaTheme="minorEastAsia" w:hAnsiTheme="minorHAnsi" w:cstheme="minorBidi"/>
          <w:noProof/>
          <w:sz w:val="24"/>
          <w:szCs w:val="24"/>
        </w:rPr>
      </w:pPr>
      <w:ins w:id="264" w:author="Ken Fuchs" w:date="2020-10-16T15:07:00Z">
        <w:del w:id="265" w:author="Kranich, Peter" w:date="2020-10-21T13:52:00Z">
          <w:r w:rsidRPr="00134439" w:rsidDel="00134439">
            <w:rPr>
              <w:rStyle w:val="Hyperlink"/>
              <w:noProof/>
              <w:rPrChange w:id="266" w:author="Kranich, Peter" w:date="2020-10-21T13:52:00Z">
                <w:rPr>
                  <w:rStyle w:val="Hyperlink"/>
                  <w:noProof/>
                </w:rPr>
              </w:rPrChange>
            </w:rPr>
            <w:delText>SR Use Case 6: Audible Alert at DAS Nurse Device</w:delText>
          </w:r>
          <w:r w:rsidDel="00134439">
            <w:rPr>
              <w:noProof/>
              <w:webHidden/>
            </w:rPr>
            <w:tab/>
            <w:delText>7</w:delText>
          </w:r>
        </w:del>
      </w:ins>
    </w:p>
    <w:p w14:paraId="0C67E7E6" w14:textId="224A2EC9" w:rsidR="00FC155C" w:rsidDel="00134439" w:rsidRDefault="00FC155C">
      <w:pPr>
        <w:pStyle w:val="TOC2"/>
        <w:tabs>
          <w:tab w:val="right" w:leader="dot" w:pos="9062"/>
        </w:tabs>
        <w:rPr>
          <w:ins w:id="267" w:author="Ken Fuchs" w:date="2020-10-16T15:07:00Z"/>
          <w:del w:id="268" w:author="Kranich, Peter" w:date="2020-10-21T13:52:00Z"/>
          <w:rFonts w:asciiTheme="minorHAnsi" w:eastAsiaTheme="minorEastAsia" w:hAnsiTheme="minorHAnsi" w:cstheme="minorBidi"/>
          <w:noProof/>
          <w:sz w:val="24"/>
          <w:szCs w:val="24"/>
        </w:rPr>
      </w:pPr>
      <w:ins w:id="269" w:author="Ken Fuchs" w:date="2020-10-16T15:07:00Z">
        <w:del w:id="270" w:author="Kranich, Peter" w:date="2020-10-21T13:52:00Z">
          <w:r w:rsidRPr="00134439" w:rsidDel="00134439">
            <w:rPr>
              <w:rStyle w:val="Hyperlink"/>
              <w:noProof/>
              <w:rPrChange w:id="271" w:author="Kranich, Peter" w:date="2020-10-21T13:52:00Z">
                <w:rPr>
                  <w:rStyle w:val="Hyperlink"/>
                  <w:noProof/>
                </w:rPr>
              </w:rPrChange>
            </w:rPr>
            <w:delText>SR Use Case 7: Acknowledge Alert at DAS Nurse Device</w:delText>
          </w:r>
          <w:r w:rsidDel="00134439">
            <w:rPr>
              <w:noProof/>
              <w:webHidden/>
            </w:rPr>
            <w:tab/>
            <w:delText>7</w:delText>
          </w:r>
        </w:del>
      </w:ins>
    </w:p>
    <w:p w14:paraId="09381416" w14:textId="070FB797" w:rsidR="00FC155C" w:rsidDel="00134439" w:rsidRDefault="00FC155C">
      <w:pPr>
        <w:pStyle w:val="TOC1"/>
        <w:tabs>
          <w:tab w:val="right" w:leader="dot" w:pos="9062"/>
        </w:tabs>
        <w:rPr>
          <w:ins w:id="272" w:author="Ken Fuchs" w:date="2020-10-16T15:07:00Z"/>
          <w:del w:id="273" w:author="Kranich, Peter" w:date="2020-10-21T13:52:00Z"/>
          <w:rFonts w:asciiTheme="minorHAnsi" w:eastAsiaTheme="minorEastAsia" w:hAnsiTheme="minorHAnsi" w:cstheme="minorBidi"/>
          <w:noProof/>
          <w:sz w:val="24"/>
          <w:szCs w:val="24"/>
        </w:rPr>
      </w:pPr>
      <w:ins w:id="274" w:author="Ken Fuchs" w:date="2020-10-16T15:07:00Z">
        <w:del w:id="275" w:author="Kranich, Peter" w:date="2020-10-21T13:52:00Z">
          <w:r w:rsidRPr="00134439" w:rsidDel="00134439">
            <w:rPr>
              <w:rStyle w:val="Hyperlink"/>
              <w:noProof/>
              <w:rPrChange w:id="276" w:author="Kranich, Peter" w:date="2020-10-21T13:52:00Z">
                <w:rPr>
                  <w:rStyle w:val="Hyperlink"/>
                  <w:noProof/>
                </w:rPr>
              </w:rPrChange>
            </w:rPr>
            <w:delText xml:space="preserve">Feature / Use Case Narrative: </w:delText>
          </w:r>
          <w:r w:rsidRPr="00134439" w:rsidDel="00134439">
            <w:rPr>
              <w:rStyle w:val="Hyperlink"/>
              <w:noProof/>
              <w:highlight w:val="yellow"/>
              <w:rPrChange w:id="277" w:author="Kranich, Peter" w:date="2020-10-21T13:52:00Z">
                <w:rPr>
                  <w:rStyle w:val="Hyperlink"/>
                  <w:noProof/>
                  <w:highlight w:val="yellow"/>
                </w:rPr>
              </w:rPrChange>
            </w:rPr>
            <w:delText>Silent ICU (SI)</w:delText>
          </w:r>
          <w:r w:rsidRPr="00134439" w:rsidDel="00134439">
            <w:rPr>
              <w:rStyle w:val="Hyperlink"/>
              <w:noProof/>
              <w:rPrChange w:id="278" w:author="Kranich, Peter" w:date="2020-10-21T13:52:00Z">
                <w:rPr>
                  <w:rStyle w:val="Hyperlink"/>
                  <w:noProof/>
                </w:rPr>
              </w:rPrChange>
            </w:rPr>
            <w:delText xml:space="preserve"> Alert distribution</w:delText>
          </w:r>
          <w:r w:rsidDel="00134439">
            <w:rPr>
              <w:noProof/>
              <w:webHidden/>
            </w:rPr>
            <w:tab/>
            <w:delText>8</w:delText>
          </w:r>
        </w:del>
      </w:ins>
    </w:p>
    <w:p w14:paraId="476745F1" w14:textId="53C53531" w:rsidR="00FC155C" w:rsidDel="00134439" w:rsidRDefault="00FC155C">
      <w:pPr>
        <w:pStyle w:val="TOC2"/>
        <w:tabs>
          <w:tab w:val="right" w:leader="dot" w:pos="9062"/>
        </w:tabs>
        <w:rPr>
          <w:ins w:id="279" w:author="Ken Fuchs" w:date="2020-10-16T15:07:00Z"/>
          <w:del w:id="280" w:author="Kranich, Peter" w:date="2020-10-21T13:52:00Z"/>
          <w:rFonts w:asciiTheme="minorHAnsi" w:eastAsiaTheme="minorEastAsia" w:hAnsiTheme="minorHAnsi" w:cstheme="minorBidi"/>
          <w:noProof/>
          <w:sz w:val="24"/>
          <w:szCs w:val="24"/>
        </w:rPr>
      </w:pPr>
      <w:ins w:id="281" w:author="Ken Fuchs" w:date="2020-10-16T15:07:00Z">
        <w:del w:id="282" w:author="Kranich, Peter" w:date="2020-10-21T13:52:00Z">
          <w:r w:rsidRPr="00134439" w:rsidDel="00134439">
            <w:rPr>
              <w:rStyle w:val="Hyperlink"/>
              <w:noProof/>
              <w:rPrChange w:id="283" w:author="Kranich, Peter" w:date="2020-10-21T13:52:00Z">
                <w:rPr>
                  <w:rStyle w:val="Hyperlink"/>
                  <w:noProof/>
                </w:rPr>
              </w:rPrChange>
            </w:rPr>
            <w:delText>Rule: Multiple primary remote alert systems</w:delText>
          </w:r>
          <w:r w:rsidDel="00134439">
            <w:rPr>
              <w:noProof/>
              <w:webHidden/>
            </w:rPr>
            <w:tab/>
            <w:delText>8</w:delText>
          </w:r>
        </w:del>
      </w:ins>
    </w:p>
    <w:p w14:paraId="5FF2FFFF" w14:textId="087B178B" w:rsidR="00FC155C" w:rsidDel="00134439" w:rsidRDefault="00FC155C">
      <w:pPr>
        <w:pStyle w:val="TOC2"/>
        <w:tabs>
          <w:tab w:val="right" w:leader="dot" w:pos="9062"/>
        </w:tabs>
        <w:rPr>
          <w:ins w:id="284" w:author="Ken Fuchs" w:date="2020-10-16T15:07:00Z"/>
          <w:del w:id="285" w:author="Kranich, Peter" w:date="2020-10-21T13:52:00Z"/>
          <w:rFonts w:asciiTheme="minorHAnsi" w:eastAsiaTheme="minorEastAsia" w:hAnsiTheme="minorHAnsi" w:cstheme="minorBidi"/>
          <w:noProof/>
          <w:sz w:val="24"/>
          <w:szCs w:val="24"/>
        </w:rPr>
      </w:pPr>
      <w:ins w:id="286" w:author="Ken Fuchs" w:date="2020-10-16T15:07:00Z">
        <w:del w:id="287" w:author="Kranich, Peter" w:date="2020-10-21T13:52:00Z">
          <w:r w:rsidRPr="00134439" w:rsidDel="00134439">
            <w:rPr>
              <w:rStyle w:val="Hyperlink"/>
              <w:noProof/>
              <w:rPrChange w:id="288" w:author="Kranich, Peter" w:date="2020-10-21T13:52:00Z">
                <w:rPr>
                  <w:rStyle w:val="Hyperlink"/>
                  <w:noProof/>
                </w:rPr>
              </w:rPrChange>
            </w:rPr>
            <w:delText>SI Use Case 1: Detect and Communicate Alert at Bedside Device</w:delText>
          </w:r>
          <w:r w:rsidDel="00134439">
            <w:rPr>
              <w:noProof/>
              <w:webHidden/>
            </w:rPr>
            <w:tab/>
            <w:delText>9</w:delText>
          </w:r>
        </w:del>
      </w:ins>
    </w:p>
    <w:p w14:paraId="0853C47D" w14:textId="73B6635E" w:rsidR="00FC155C" w:rsidDel="00134439" w:rsidRDefault="00FC155C">
      <w:pPr>
        <w:pStyle w:val="TOC2"/>
        <w:tabs>
          <w:tab w:val="right" w:leader="dot" w:pos="9062"/>
        </w:tabs>
        <w:rPr>
          <w:ins w:id="289" w:author="Ken Fuchs" w:date="2020-10-16T15:07:00Z"/>
          <w:del w:id="290" w:author="Kranich, Peter" w:date="2020-10-21T13:52:00Z"/>
          <w:rFonts w:asciiTheme="minorHAnsi" w:eastAsiaTheme="minorEastAsia" w:hAnsiTheme="minorHAnsi" w:cstheme="minorBidi"/>
          <w:noProof/>
          <w:sz w:val="24"/>
          <w:szCs w:val="24"/>
        </w:rPr>
      </w:pPr>
      <w:ins w:id="291" w:author="Ken Fuchs" w:date="2020-10-16T15:07:00Z">
        <w:del w:id="292" w:author="Kranich, Peter" w:date="2020-10-21T13:52:00Z">
          <w:r w:rsidRPr="00134439" w:rsidDel="00134439">
            <w:rPr>
              <w:rStyle w:val="Hyperlink"/>
              <w:noProof/>
              <w:rPrChange w:id="293" w:author="Kranich, Peter" w:date="2020-10-21T13:52:00Z">
                <w:rPr>
                  <w:rStyle w:val="Hyperlink"/>
                  <w:noProof/>
                </w:rPr>
              </w:rPrChange>
            </w:rPr>
            <w:delText>SI Use Case 2: Audible Alert at Bedside Device</w:delText>
          </w:r>
          <w:r w:rsidDel="00134439">
            <w:rPr>
              <w:noProof/>
              <w:webHidden/>
            </w:rPr>
            <w:tab/>
            <w:delText>9</w:delText>
          </w:r>
        </w:del>
      </w:ins>
    </w:p>
    <w:p w14:paraId="10A5A3A3" w14:textId="786CCAE9" w:rsidR="00FC155C" w:rsidDel="00134439" w:rsidRDefault="00FC155C">
      <w:pPr>
        <w:pStyle w:val="TOC2"/>
        <w:tabs>
          <w:tab w:val="right" w:leader="dot" w:pos="9062"/>
        </w:tabs>
        <w:rPr>
          <w:ins w:id="294" w:author="Ken Fuchs" w:date="2020-10-16T15:07:00Z"/>
          <w:del w:id="295" w:author="Kranich, Peter" w:date="2020-10-21T13:52:00Z"/>
          <w:rFonts w:asciiTheme="minorHAnsi" w:eastAsiaTheme="minorEastAsia" w:hAnsiTheme="minorHAnsi" w:cstheme="minorBidi"/>
          <w:noProof/>
          <w:sz w:val="24"/>
          <w:szCs w:val="24"/>
        </w:rPr>
      </w:pPr>
      <w:ins w:id="296" w:author="Ken Fuchs" w:date="2020-10-16T15:07:00Z">
        <w:del w:id="297" w:author="Kranich, Peter" w:date="2020-10-21T13:52:00Z">
          <w:r w:rsidRPr="00134439" w:rsidDel="00134439">
            <w:rPr>
              <w:rStyle w:val="Hyperlink"/>
              <w:noProof/>
              <w:rPrChange w:id="298" w:author="Kranich, Peter" w:date="2020-10-21T13:52:00Z">
                <w:rPr>
                  <w:rStyle w:val="Hyperlink"/>
                  <w:noProof/>
                </w:rPr>
              </w:rPrChange>
            </w:rPr>
            <w:delText>Scenario 2.1: Medical device detects and alert condition and DAS announces the alert</w:delText>
          </w:r>
          <w:r w:rsidDel="00134439">
            <w:rPr>
              <w:noProof/>
              <w:webHidden/>
            </w:rPr>
            <w:tab/>
            <w:delText>9</w:delText>
          </w:r>
        </w:del>
      </w:ins>
    </w:p>
    <w:p w14:paraId="3D836ED8" w14:textId="7518B1A1" w:rsidR="00FC155C" w:rsidDel="00134439" w:rsidRDefault="00FC155C">
      <w:pPr>
        <w:pStyle w:val="TOC2"/>
        <w:tabs>
          <w:tab w:val="right" w:leader="dot" w:pos="9062"/>
        </w:tabs>
        <w:rPr>
          <w:ins w:id="299" w:author="Ken Fuchs" w:date="2020-10-16T15:07:00Z"/>
          <w:del w:id="300" w:author="Kranich, Peter" w:date="2020-10-21T13:52:00Z"/>
          <w:rFonts w:asciiTheme="minorHAnsi" w:eastAsiaTheme="minorEastAsia" w:hAnsiTheme="minorHAnsi" w:cstheme="minorBidi"/>
          <w:noProof/>
          <w:sz w:val="24"/>
          <w:szCs w:val="24"/>
        </w:rPr>
      </w:pPr>
      <w:ins w:id="301" w:author="Ken Fuchs" w:date="2020-10-16T15:07:00Z">
        <w:del w:id="302" w:author="Kranich, Peter" w:date="2020-10-21T13:52:00Z">
          <w:r w:rsidRPr="00134439" w:rsidDel="00134439">
            <w:rPr>
              <w:rStyle w:val="Hyperlink"/>
              <w:noProof/>
              <w:rPrChange w:id="303" w:author="Kranich, Peter" w:date="2020-10-21T13:52:00Z">
                <w:rPr>
                  <w:rStyle w:val="Hyperlink"/>
                  <w:noProof/>
                </w:rPr>
              </w:rPrChange>
            </w:rPr>
            <w:delText>SI Use Case 3</w:delText>
          </w:r>
          <w:r w:rsidDel="00134439">
            <w:rPr>
              <w:noProof/>
              <w:webHidden/>
            </w:rPr>
            <w:tab/>
            <w:delText>9</w:delText>
          </w:r>
        </w:del>
      </w:ins>
    </w:p>
    <w:p w14:paraId="76402B02" w14:textId="483E5BD4" w:rsidR="00FC155C" w:rsidDel="00134439" w:rsidRDefault="00FC155C">
      <w:pPr>
        <w:pStyle w:val="TOC2"/>
        <w:tabs>
          <w:tab w:val="right" w:leader="dot" w:pos="9062"/>
        </w:tabs>
        <w:rPr>
          <w:ins w:id="304" w:author="Ken Fuchs" w:date="2020-10-16T15:07:00Z"/>
          <w:del w:id="305" w:author="Kranich, Peter" w:date="2020-10-21T13:52:00Z"/>
          <w:rFonts w:asciiTheme="minorHAnsi" w:eastAsiaTheme="minorEastAsia" w:hAnsiTheme="minorHAnsi" w:cstheme="minorBidi"/>
          <w:noProof/>
          <w:sz w:val="24"/>
          <w:szCs w:val="24"/>
        </w:rPr>
      </w:pPr>
      <w:ins w:id="306" w:author="Ken Fuchs" w:date="2020-10-16T15:07:00Z">
        <w:del w:id="307" w:author="Kranich, Peter" w:date="2020-10-21T13:52:00Z">
          <w:r w:rsidRPr="00134439" w:rsidDel="00134439">
            <w:rPr>
              <w:rStyle w:val="Hyperlink"/>
              <w:noProof/>
              <w:rPrChange w:id="308" w:author="Kranich, Peter" w:date="2020-10-21T13:52:00Z">
                <w:rPr>
                  <w:rStyle w:val="Hyperlink"/>
                  <w:noProof/>
                </w:rPr>
              </w:rPrChange>
            </w:rPr>
            <w:delText>SR Use Case 4: Audible Alert at Central Station (DAS)</w:delText>
          </w:r>
          <w:r w:rsidDel="00134439">
            <w:rPr>
              <w:noProof/>
              <w:webHidden/>
            </w:rPr>
            <w:tab/>
            <w:delText>9</w:delText>
          </w:r>
        </w:del>
      </w:ins>
    </w:p>
    <w:p w14:paraId="16BEE410" w14:textId="009AE8DE" w:rsidR="00FC155C" w:rsidDel="00134439" w:rsidRDefault="00FC155C">
      <w:pPr>
        <w:pStyle w:val="TOC2"/>
        <w:tabs>
          <w:tab w:val="right" w:leader="dot" w:pos="9062"/>
        </w:tabs>
        <w:rPr>
          <w:ins w:id="309" w:author="Ken Fuchs" w:date="2020-10-16T15:07:00Z"/>
          <w:del w:id="310" w:author="Kranich, Peter" w:date="2020-10-21T13:52:00Z"/>
          <w:rFonts w:asciiTheme="minorHAnsi" w:eastAsiaTheme="minorEastAsia" w:hAnsiTheme="minorHAnsi" w:cstheme="minorBidi"/>
          <w:noProof/>
          <w:sz w:val="24"/>
          <w:szCs w:val="24"/>
        </w:rPr>
      </w:pPr>
      <w:ins w:id="311" w:author="Ken Fuchs" w:date="2020-10-16T15:07:00Z">
        <w:del w:id="312" w:author="Kranich, Peter" w:date="2020-10-21T13:52:00Z">
          <w:r w:rsidRPr="00134439" w:rsidDel="00134439">
            <w:rPr>
              <w:rStyle w:val="Hyperlink"/>
              <w:noProof/>
              <w:rPrChange w:id="313" w:author="Kranich, Peter" w:date="2020-10-21T13:52:00Z">
                <w:rPr>
                  <w:rStyle w:val="Hyperlink"/>
                  <w:noProof/>
                </w:rPr>
              </w:rPrChange>
            </w:rPr>
            <w:delText>SI Use Case 5</w:delText>
          </w:r>
          <w:r w:rsidDel="00134439">
            <w:rPr>
              <w:noProof/>
              <w:webHidden/>
            </w:rPr>
            <w:tab/>
            <w:delText>9</w:delText>
          </w:r>
        </w:del>
      </w:ins>
    </w:p>
    <w:p w14:paraId="344008DD" w14:textId="1B9D64E0" w:rsidR="00FC155C" w:rsidDel="00134439" w:rsidRDefault="00FC155C">
      <w:pPr>
        <w:pStyle w:val="TOC2"/>
        <w:tabs>
          <w:tab w:val="right" w:leader="dot" w:pos="9062"/>
        </w:tabs>
        <w:rPr>
          <w:ins w:id="314" w:author="Ken Fuchs" w:date="2020-10-16T15:07:00Z"/>
          <w:del w:id="315" w:author="Kranich, Peter" w:date="2020-10-21T13:52:00Z"/>
          <w:rFonts w:asciiTheme="minorHAnsi" w:eastAsiaTheme="minorEastAsia" w:hAnsiTheme="minorHAnsi" w:cstheme="minorBidi"/>
          <w:noProof/>
          <w:sz w:val="24"/>
          <w:szCs w:val="24"/>
        </w:rPr>
      </w:pPr>
      <w:ins w:id="316" w:author="Ken Fuchs" w:date="2020-10-16T15:07:00Z">
        <w:del w:id="317" w:author="Kranich, Peter" w:date="2020-10-21T13:52:00Z">
          <w:r w:rsidRPr="00134439" w:rsidDel="00134439">
            <w:rPr>
              <w:rStyle w:val="Hyperlink"/>
              <w:noProof/>
              <w:rPrChange w:id="318" w:author="Kranich, Peter" w:date="2020-10-21T13:52:00Z">
                <w:rPr>
                  <w:rStyle w:val="Hyperlink"/>
                  <w:noProof/>
                </w:rPr>
              </w:rPrChange>
            </w:rPr>
            <w:delText>SI Use Case 6: Audible Alert at DAS Nurse Device</w:delText>
          </w:r>
          <w:r w:rsidDel="00134439">
            <w:rPr>
              <w:noProof/>
              <w:webHidden/>
            </w:rPr>
            <w:tab/>
            <w:delText>10</w:delText>
          </w:r>
        </w:del>
      </w:ins>
    </w:p>
    <w:p w14:paraId="17A0D1F7" w14:textId="667A54DE" w:rsidR="00FC155C" w:rsidDel="00134439" w:rsidRDefault="00FC155C">
      <w:pPr>
        <w:pStyle w:val="TOC2"/>
        <w:tabs>
          <w:tab w:val="right" w:leader="dot" w:pos="9062"/>
        </w:tabs>
        <w:rPr>
          <w:ins w:id="319" w:author="Ken Fuchs" w:date="2020-10-16T15:07:00Z"/>
          <w:del w:id="320" w:author="Kranich, Peter" w:date="2020-10-21T13:52:00Z"/>
          <w:rFonts w:asciiTheme="minorHAnsi" w:eastAsiaTheme="minorEastAsia" w:hAnsiTheme="minorHAnsi" w:cstheme="minorBidi"/>
          <w:noProof/>
          <w:sz w:val="24"/>
          <w:szCs w:val="24"/>
        </w:rPr>
      </w:pPr>
      <w:ins w:id="321" w:author="Ken Fuchs" w:date="2020-10-16T15:07:00Z">
        <w:del w:id="322" w:author="Kranich, Peter" w:date="2020-10-21T13:52:00Z">
          <w:r w:rsidRPr="00134439" w:rsidDel="00134439">
            <w:rPr>
              <w:rStyle w:val="Hyperlink"/>
              <w:noProof/>
              <w:rPrChange w:id="323" w:author="Kranich, Peter" w:date="2020-10-21T13:52:00Z">
                <w:rPr>
                  <w:rStyle w:val="Hyperlink"/>
                  <w:noProof/>
                </w:rPr>
              </w:rPrChange>
            </w:rPr>
            <w:delText>SI Use Case 7: Acknowledge Alert at DAS Nurse Device</w:delText>
          </w:r>
          <w:r w:rsidDel="00134439">
            <w:rPr>
              <w:noProof/>
              <w:webHidden/>
            </w:rPr>
            <w:tab/>
            <w:delText>10</w:delText>
          </w:r>
        </w:del>
      </w:ins>
    </w:p>
    <w:p w14:paraId="0FA3B5BE" w14:textId="7440AA29" w:rsidR="00FC155C" w:rsidDel="00134439" w:rsidRDefault="00FC155C">
      <w:pPr>
        <w:pStyle w:val="TOC2"/>
        <w:tabs>
          <w:tab w:val="right" w:leader="dot" w:pos="9062"/>
        </w:tabs>
        <w:rPr>
          <w:ins w:id="324" w:author="Ken Fuchs" w:date="2020-10-16T15:07:00Z"/>
          <w:del w:id="325" w:author="Kranich, Peter" w:date="2020-10-21T13:52:00Z"/>
          <w:rFonts w:asciiTheme="minorHAnsi" w:eastAsiaTheme="minorEastAsia" w:hAnsiTheme="minorHAnsi" w:cstheme="minorBidi"/>
          <w:noProof/>
          <w:sz w:val="24"/>
          <w:szCs w:val="24"/>
        </w:rPr>
      </w:pPr>
      <w:ins w:id="326" w:author="Ken Fuchs" w:date="2020-10-16T15:07:00Z">
        <w:del w:id="327" w:author="Kranich, Peter" w:date="2020-10-21T13:52:00Z">
          <w:r w:rsidRPr="00134439" w:rsidDel="00134439">
            <w:rPr>
              <w:rStyle w:val="Hyperlink"/>
              <w:noProof/>
              <w:rPrChange w:id="328" w:author="Kranich, Peter" w:date="2020-10-21T13:52:00Z">
                <w:rPr>
                  <w:rStyle w:val="Hyperlink"/>
                  <w:noProof/>
                </w:rPr>
              </w:rPrChange>
            </w:rPr>
            <w:delText>Rule / Pre-Condition: One primary remote alert system</w:delText>
          </w:r>
          <w:r w:rsidDel="00134439">
            <w:rPr>
              <w:noProof/>
              <w:webHidden/>
            </w:rPr>
            <w:tab/>
            <w:delText>11</w:delText>
          </w:r>
        </w:del>
      </w:ins>
    </w:p>
    <w:p w14:paraId="167FF8AB" w14:textId="63BC542F" w:rsidR="00FC155C" w:rsidDel="00134439" w:rsidRDefault="00FC155C">
      <w:pPr>
        <w:pStyle w:val="TOC1"/>
        <w:tabs>
          <w:tab w:val="right" w:leader="dot" w:pos="9062"/>
        </w:tabs>
        <w:rPr>
          <w:ins w:id="329" w:author="Ken Fuchs" w:date="2020-10-16T15:07:00Z"/>
          <w:del w:id="330" w:author="Kranich, Peter" w:date="2020-10-21T13:52:00Z"/>
          <w:rFonts w:asciiTheme="minorHAnsi" w:eastAsiaTheme="minorEastAsia" w:hAnsiTheme="minorHAnsi" w:cstheme="minorBidi"/>
          <w:noProof/>
          <w:sz w:val="24"/>
          <w:szCs w:val="24"/>
        </w:rPr>
      </w:pPr>
      <w:ins w:id="331" w:author="Ken Fuchs" w:date="2020-10-16T15:07:00Z">
        <w:del w:id="332" w:author="Kranich, Peter" w:date="2020-10-21T13:52:00Z">
          <w:r w:rsidRPr="00134439" w:rsidDel="00134439">
            <w:rPr>
              <w:rStyle w:val="Hyperlink"/>
              <w:noProof/>
              <w:rPrChange w:id="333" w:author="Kranich, Peter" w:date="2020-10-21T13:52:00Z">
                <w:rPr>
                  <w:rStyle w:val="Hyperlink"/>
                  <w:noProof/>
                </w:rPr>
              </w:rPrChange>
            </w:rPr>
            <w:delText>Feature: Audio alarm behavior dependent on the presence of caregiver in patient room</w:delText>
          </w:r>
          <w:r w:rsidDel="00134439">
            <w:rPr>
              <w:noProof/>
              <w:webHidden/>
            </w:rPr>
            <w:tab/>
            <w:delText>12</w:delText>
          </w:r>
        </w:del>
      </w:ins>
    </w:p>
    <w:p w14:paraId="467365E7" w14:textId="1654F718" w:rsidR="00FC155C" w:rsidDel="00134439" w:rsidRDefault="00FC155C">
      <w:pPr>
        <w:pStyle w:val="TOC2"/>
        <w:tabs>
          <w:tab w:val="right" w:leader="dot" w:pos="9062"/>
        </w:tabs>
        <w:rPr>
          <w:ins w:id="334" w:author="Ken Fuchs" w:date="2020-10-16T15:07:00Z"/>
          <w:del w:id="335" w:author="Kranich, Peter" w:date="2020-10-21T13:52:00Z"/>
          <w:rFonts w:asciiTheme="minorHAnsi" w:eastAsiaTheme="minorEastAsia" w:hAnsiTheme="minorHAnsi" w:cstheme="minorBidi"/>
          <w:noProof/>
          <w:sz w:val="24"/>
          <w:szCs w:val="24"/>
        </w:rPr>
      </w:pPr>
      <w:ins w:id="336" w:author="Ken Fuchs" w:date="2020-10-16T15:07:00Z">
        <w:del w:id="337" w:author="Kranich, Peter" w:date="2020-10-21T13:52:00Z">
          <w:r w:rsidRPr="00134439" w:rsidDel="00134439">
            <w:rPr>
              <w:rStyle w:val="Hyperlink"/>
              <w:noProof/>
              <w:rPrChange w:id="338" w:author="Kranich, Peter" w:date="2020-10-21T13:52:00Z">
                <w:rPr>
                  <w:rStyle w:val="Hyperlink"/>
                  <w:noProof/>
                </w:rPr>
              </w:rPrChange>
            </w:rPr>
            <w:delText>Rule: Individual audio alarming on all medical devices is configured</w:delText>
          </w:r>
          <w:r w:rsidDel="00134439">
            <w:rPr>
              <w:noProof/>
              <w:webHidden/>
            </w:rPr>
            <w:tab/>
            <w:delText>13</w:delText>
          </w:r>
        </w:del>
      </w:ins>
    </w:p>
    <w:p w14:paraId="54192815" w14:textId="3AB9351D" w:rsidR="00FC155C" w:rsidDel="00134439" w:rsidRDefault="00FC155C">
      <w:pPr>
        <w:pStyle w:val="TOC2"/>
        <w:tabs>
          <w:tab w:val="right" w:leader="dot" w:pos="9062"/>
        </w:tabs>
        <w:rPr>
          <w:ins w:id="339" w:author="Ken Fuchs" w:date="2020-10-16T15:07:00Z"/>
          <w:del w:id="340" w:author="Kranich, Peter" w:date="2020-10-21T13:52:00Z"/>
          <w:rFonts w:asciiTheme="minorHAnsi" w:eastAsiaTheme="minorEastAsia" w:hAnsiTheme="minorHAnsi" w:cstheme="minorBidi"/>
          <w:noProof/>
          <w:sz w:val="24"/>
          <w:szCs w:val="24"/>
        </w:rPr>
      </w:pPr>
      <w:ins w:id="341" w:author="Ken Fuchs" w:date="2020-10-16T15:07:00Z">
        <w:del w:id="342" w:author="Kranich, Peter" w:date="2020-10-21T13:52:00Z">
          <w:r w:rsidRPr="00134439" w:rsidDel="00134439">
            <w:rPr>
              <w:rStyle w:val="Hyperlink"/>
              <w:noProof/>
              <w:rPrChange w:id="343" w:author="Kranich, Peter" w:date="2020-10-21T13:52:00Z">
                <w:rPr>
                  <w:rStyle w:val="Hyperlink"/>
                  <w:noProof/>
                </w:rPr>
              </w:rPrChange>
            </w:rPr>
            <w:delText>Rule: Only audio alarming for alert events with highest priority is configured</w:delText>
          </w:r>
          <w:r w:rsidDel="00134439">
            <w:rPr>
              <w:noProof/>
              <w:webHidden/>
            </w:rPr>
            <w:tab/>
            <w:delText>13</w:delText>
          </w:r>
        </w:del>
      </w:ins>
    </w:p>
    <w:p w14:paraId="64238D4F" w14:textId="76EE2F07" w:rsidR="00FC155C" w:rsidDel="00134439" w:rsidRDefault="00FC155C">
      <w:pPr>
        <w:pStyle w:val="TOC2"/>
        <w:tabs>
          <w:tab w:val="right" w:leader="dot" w:pos="9062"/>
        </w:tabs>
        <w:rPr>
          <w:ins w:id="344" w:author="Ken Fuchs" w:date="2020-10-16T15:07:00Z"/>
          <w:del w:id="345" w:author="Kranich, Peter" w:date="2020-10-21T13:52:00Z"/>
          <w:rFonts w:asciiTheme="minorHAnsi" w:eastAsiaTheme="minorEastAsia" w:hAnsiTheme="minorHAnsi" w:cstheme="minorBidi"/>
          <w:noProof/>
          <w:sz w:val="24"/>
          <w:szCs w:val="24"/>
        </w:rPr>
      </w:pPr>
      <w:ins w:id="346" w:author="Ken Fuchs" w:date="2020-10-16T15:07:00Z">
        <w:del w:id="347" w:author="Kranich, Peter" w:date="2020-10-21T13:52:00Z">
          <w:r w:rsidRPr="00134439" w:rsidDel="00134439">
            <w:rPr>
              <w:rStyle w:val="Hyperlink"/>
              <w:noProof/>
              <w:rPrChange w:id="348" w:author="Kranich, Peter" w:date="2020-10-21T13:52:00Z">
                <w:rPr>
                  <w:rStyle w:val="Hyperlink"/>
                  <w:noProof/>
                </w:rPr>
              </w:rPrChange>
            </w:rPr>
            <w:delText>Rule: Dedicated alert notifier device is configured</w:delText>
          </w:r>
          <w:r w:rsidDel="00134439">
            <w:rPr>
              <w:noProof/>
              <w:webHidden/>
            </w:rPr>
            <w:tab/>
            <w:delText>13</w:delText>
          </w:r>
        </w:del>
      </w:ins>
    </w:p>
    <w:p w14:paraId="194586DB" w14:textId="7AC51144" w:rsidR="001E2AD3" w:rsidRDefault="00FC155C" w:rsidP="00DC238A">
      <w:pPr>
        <w:pStyle w:val="Heading1"/>
        <w:rPr>
          <w:ins w:id="349" w:author="Ken Fuchs" w:date="2020-10-16T15:02:00Z"/>
        </w:rPr>
      </w:pPr>
      <w:ins w:id="350" w:author="Ken Fuchs" w:date="2020-10-16T15:07:00Z">
        <w:r>
          <w:rPr>
            <w:rFonts w:ascii="Calibri" w:eastAsiaTheme="minorHAnsi" w:hAnsi="Calibri" w:cs="Calibri"/>
            <w:color w:val="auto"/>
            <w:sz w:val="22"/>
            <w:szCs w:val="22"/>
          </w:rPr>
          <w:fldChar w:fldCharType="end"/>
        </w:r>
      </w:ins>
    </w:p>
    <w:p w14:paraId="577ACCD6" w14:textId="77777777" w:rsidR="00134439" w:rsidRDefault="00134439">
      <w:pPr>
        <w:spacing w:after="160" w:line="259" w:lineRule="auto"/>
        <w:rPr>
          <w:ins w:id="351" w:author="Kranich, Peter" w:date="2020-10-21T13:53:00Z"/>
          <w:rFonts w:asciiTheme="majorHAnsi" w:eastAsiaTheme="majorEastAsia" w:hAnsiTheme="majorHAnsi" w:cstheme="majorBidi"/>
          <w:color w:val="2F5496" w:themeColor="accent1" w:themeShade="BF"/>
          <w:sz w:val="32"/>
          <w:szCs w:val="32"/>
        </w:rPr>
      </w:pPr>
      <w:bookmarkStart w:id="352" w:name="_Toc53752999"/>
      <w:ins w:id="353" w:author="Kranich, Peter" w:date="2020-10-21T13:53:00Z">
        <w:r>
          <w:br w:type="page"/>
        </w:r>
      </w:ins>
    </w:p>
    <w:p w14:paraId="1F8B2435" w14:textId="09DF52DE" w:rsidR="00DC238A" w:rsidRPr="00924533" w:rsidRDefault="00DC238A" w:rsidP="00DC238A">
      <w:pPr>
        <w:pStyle w:val="Heading1"/>
      </w:pPr>
      <w:bookmarkStart w:id="354" w:name="_Toc54263030"/>
      <w:r>
        <w:lastRenderedPageBreak/>
        <w:t>Feature</w:t>
      </w:r>
      <w:ins w:id="355" w:author="Ken Fuchs" w:date="2020-07-03T14:55:00Z">
        <w:r w:rsidR="003C3138">
          <w:t xml:space="preserve"> / Use Case Narrative</w:t>
        </w:r>
      </w:ins>
      <w:r>
        <w:t xml:space="preserve">: </w:t>
      </w:r>
      <w:ins w:id="356" w:author="Ken Fuchs" w:date="2020-07-03T21:28:00Z">
        <w:r w:rsidR="00980209" w:rsidRPr="00327364">
          <w:rPr>
            <w:highlight w:val="yellow"/>
            <w:rPrChange w:id="357" w:author="Ken Fuchs" w:date="2020-07-04T10:16:00Z">
              <w:rPr/>
            </w:rPrChange>
          </w:rPr>
          <w:t>Quiet</w:t>
        </w:r>
      </w:ins>
      <w:ins w:id="358" w:author="Ken Fuchs" w:date="2020-07-03T15:04:00Z">
        <w:r w:rsidR="00D77000" w:rsidRPr="00327364">
          <w:rPr>
            <w:highlight w:val="yellow"/>
            <w:rPrChange w:id="359" w:author="Ken Fuchs" w:date="2020-07-04T10:16:00Z">
              <w:rPr/>
            </w:rPrChange>
          </w:rPr>
          <w:t xml:space="preserve"> </w:t>
        </w:r>
      </w:ins>
      <w:ins w:id="360" w:author="Ken Fuchs" w:date="2020-07-04T10:12:00Z">
        <w:r w:rsidR="00906D2E" w:rsidRPr="00327364">
          <w:rPr>
            <w:highlight w:val="yellow"/>
            <w:rPrChange w:id="361" w:author="Ken Fuchs" w:date="2020-07-04T10:16:00Z">
              <w:rPr/>
            </w:rPrChange>
          </w:rPr>
          <w:t>Room</w:t>
        </w:r>
        <w:r w:rsidR="00906D2E">
          <w:t xml:space="preserve"> (QR)</w:t>
        </w:r>
      </w:ins>
      <w:ins w:id="362" w:author="Ken Fuchs" w:date="2020-07-03T14:56:00Z">
        <w:r w:rsidR="003C3138">
          <w:t xml:space="preserve"> </w:t>
        </w:r>
      </w:ins>
      <w:r>
        <w:t>Alert distribution</w:t>
      </w:r>
      <w:bookmarkEnd w:id="352"/>
      <w:bookmarkEnd w:id="354"/>
    </w:p>
    <w:p w14:paraId="6AE82C4B" w14:textId="077E803A" w:rsidR="008767E7" w:rsidDel="003C3138" w:rsidRDefault="00DC238A" w:rsidP="00DC238A">
      <w:pPr>
        <w:spacing w:before="100" w:beforeAutospacing="1" w:after="100" w:afterAutospacing="1"/>
        <w:rPr>
          <w:del w:id="363" w:author="Ken Fuchs" w:date="2020-07-03T14:52:00Z"/>
        </w:rPr>
      </w:pPr>
      <w:r>
        <w:t>Linda is an ICU nurse</w:t>
      </w:r>
      <w:ins w:id="364" w:author="Ken Fuchs" w:date="2020-07-03T14:49:00Z">
        <w:r w:rsidR="003C3138">
          <w:t xml:space="preserve"> responsible for 4 patients</w:t>
        </w:r>
      </w:ins>
      <w:r>
        <w:t>.</w:t>
      </w:r>
      <w:ins w:id="365" w:author="Ken Fuchs" w:date="2020-07-03T14:50:00Z">
        <w:r w:rsidR="003C3138">
          <w:t xml:space="preserve">  While she is updating documentation at the nursing station one of her patients goes into an alarm state</w:t>
        </w:r>
      </w:ins>
      <w:ins w:id="366" w:author="Ken Fuchs" w:date="2020-07-03T16:06:00Z">
        <w:r w:rsidR="00593B5A">
          <w:t xml:space="preserve"> (U</w:t>
        </w:r>
      </w:ins>
      <w:ins w:id="367" w:author="Ken Fuchs" w:date="2020-07-03T16:07:00Z">
        <w:r w:rsidR="00593B5A">
          <w:t>C</w:t>
        </w:r>
      </w:ins>
      <w:ins w:id="368" w:author="Ken Fuchs" w:date="2020-07-03T16:06:00Z">
        <w:r w:rsidR="00593B5A">
          <w:t>1)</w:t>
        </w:r>
      </w:ins>
      <w:ins w:id="369" w:author="Ken Fuchs" w:date="2020-07-03T14:50:00Z">
        <w:r w:rsidR="003C3138">
          <w:t xml:space="preserve">.  This </w:t>
        </w:r>
      </w:ins>
      <w:ins w:id="370" w:author="Ken Fuchs" w:date="2020-07-03T16:10:00Z">
        <w:r w:rsidR="00593B5A">
          <w:t>does not genera</w:t>
        </w:r>
      </w:ins>
      <w:ins w:id="371" w:author="Ken Fuchs" w:date="2020-07-03T16:15:00Z">
        <w:r w:rsidR="003E6171">
          <w:t>te</w:t>
        </w:r>
      </w:ins>
      <w:ins w:id="372" w:author="Ken Fuchs" w:date="2020-07-03T16:10:00Z">
        <w:r w:rsidR="00593B5A">
          <w:t xml:space="preserve"> an audible tone in the patient room (UC2) though</w:t>
        </w:r>
      </w:ins>
      <w:ins w:id="373" w:author="Kranich, Peter" w:date="2020-10-21T14:17:00Z">
        <w:r w:rsidR="007A472B">
          <w:t>.</w:t>
        </w:r>
      </w:ins>
      <w:ins w:id="374" w:author="Ken Fuchs" w:date="2020-07-03T16:10:00Z">
        <w:r w:rsidR="00593B5A">
          <w:t xml:space="preserve"> Linda could reset </w:t>
        </w:r>
      </w:ins>
      <w:ins w:id="375" w:author="Ken Fuchs" w:date="2020-07-03T16:11:00Z">
        <w:r w:rsidR="00593B5A">
          <w:t>or otherwise handle the alert at the bedside (UC3). It</w:t>
        </w:r>
      </w:ins>
      <w:ins w:id="376" w:author="Ken Fuchs" w:date="2020-07-03T16:10:00Z">
        <w:r w:rsidR="00593B5A">
          <w:t xml:space="preserve"> does </w:t>
        </w:r>
      </w:ins>
      <w:ins w:id="377" w:author="Ken Fuchs" w:date="2020-07-03T14:50:00Z">
        <w:r w:rsidR="003C3138">
          <w:t xml:space="preserve">generate an alarm tone at the </w:t>
        </w:r>
      </w:ins>
      <w:ins w:id="378" w:author="Ken Fuchs" w:date="2020-07-03T14:51:00Z">
        <w:r w:rsidR="003C3138">
          <w:t>central station</w:t>
        </w:r>
      </w:ins>
      <w:ins w:id="379" w:author="Ken Fuchs" w:date="2020-07-03T18:16:00Z">
        <w:r w:rsidR="00A76665">
          <w:t xml:space="preserve"> (DAS)</w:t>
        </w:r>
      </w:ins>
      <w:ins w:id="380" w:author="Ken Fuchs" w:date="2020-07-03T16:07:00Z">
        <w:r w:rsidR="00593B5A">
          <w:t xml:space="preserve"> </w:t>
        </w:r>
      </w:ins>
      <w:ins w:id="381" w:author="Ken Fuchs" w:date="2020-07-03T16:06:00Z">
        <w:r w:rsidR="00593B5A">
          <w:t>(UC</w:t>
        </w:r>
      </w:ins>
      <w:ins w:id="382" w:author="Ken Fuchs" w:date="2020-07-03T16:12:00Z">
        <w:r w:rsidR="00593B5A">
          <w:t>4</w:t>
        </w:r>
      </w:ins>
      <w:ins w:id="383" w:author="Ken Fuchs" w:date="2020-07-03T16:06:00Z">
        <w:r w:rsidR="00593B5A">
          <w:t>)</w:t>
        </w:r>
      </w:ins>
      <w:ins w:id="384" w:author="Ken Fuchs" w:date="2020-07-03T14:51:00Z">
        <w:r w:rsidR="003C3138">
          <w:t xml:space="preserve"> as well as a notification on her mobile device</w:t>
        </w:r>
      </w:ins>
      <w:ins w:id="385" w:author="Ken Fuchs" w:date="2020-07-03T18:16:00Z">
        <w:r w:rsidR="00A76665">
          <w:t xml:space="preserve"> </w:t>
        </w:r>
        <w:commentRangeStart w:id="386"/>
        <w:r w:rsidR="00A76665">
          <w:t>(DIS)</w:t>
        </w:r>
      </w:ins>
      <w:ins w:id="387" w:author="Ken Fuchs" w:date="2020-07-03T16:07:00Z">
        <w:r w:rsidR="00593B5A">
          <w:t xml:space="preserve"> </w:t>
        </w:r>
      </w:ins>
      <w:commentRangeEnd w:id="386"/>
      <w:r w:rsidR="007A472B">
        <w:rPr>
          <w:rStyle w:val="CommentReference"/>
        </w:rPr>
        <w:commentReference w:id="386"/>
      </w:r>
      <w:ins w:id="388" w:author="Ken Fuchs" w:date="2020-07-03T16:07:00Z">
        <w:r w:rsidR="00593B5A">
          <w:t>(UC</w:t>
        </w:r>
      </w:ins>
      <w:ins w:id="389" w:author="Ken Fuchs" w:date="2020-07-03T16:12:00Z">
        <w:r w:rsidR="00593B5A">
          <w:t xml:space="preserve">6). </w:t>
        </w:r>
      </w:ins>
      <w:ins w:id="390" w:author="Ken Fuchs" w:date="2020-07-03T14:51:00Z">
        <w:r w:rsidR="003C3138">
          <w:t xml:space="preserve"> Since she is </w:t>
        </w:r>
      </w:ins>
      <w:ins w:id="391" w:author="Ken Fuchs" w:date="2020-07-03T16:15:00Z">
        <w:r w:rsidR="003F3EEB">
          <w:t xml:space="preserve">already </w:t>
        </w:r>
      </w:ins>
      <w:ins w:id="392" w:author="Ken Fuchs" w:date="2020-07-03T14:51:00Z">
        <w:r w:rsidR="003C3138">
          <w:t xml:space="preserve">at the central </w:t>
        </w:r>
      </w:ins>
      <w:del w:id="393" w:author="Ken Fuchs" w:date="2020-07-03T14:49:00Z">
        <w:r w:rsidDel="003C3138">
          <w:delText xml:space="preserve"> </w:delText>
        </w:r>
        <w:r w:rsidR="008767E7" w:rsidDel="003C3138">
          <w:delText xml:space="preserve">At </w:delText>
        </w:r>
        <w:r w:rsidR="006B2BDE" w:rsidDel="003C3138">
          <w:delText>her</w:delText>
        </w:r>
        <w:r w:rsidR="008767E7" w:rsidDel="003C3138">
          <w:delText xml:space="preserve"> nurse station, there is a central patient monitoring station that shows all the vital signs as well as the active alerts from all the patients in </w:delText>
        </w:r>
        <w:r w:rsidR="006B2BDE" w:rsidDel="003C3138">
          <w:delText>her</w:delText>
        </w:r>
        <w:r w:rsidR="008767E7" w:rsidDel="003C3138">
          <w:delText xml:space="preserve"> care unit.</w:delText>
        </w:r>
      </w:del>
    </w:p>
    <w:p w14:paraId="12C15C1F" w14:textId="67EB6342" w:rsidR="008767E7" w:rsidRDefault="008767E7" w:rsidP="00DC238A">
      <w:pPr>
        <w:spacing w:before="100" w:beforeAutospacing="1" w:after="100" w:afterAutospacing="1"/>
      </w:pPr>
      <w:del w:id="394" w:author="Ken Fuchs" w:date="2020-07-03T14:52:00Z">
        <w:r w:rsidDel="003C3138">
          <w:delText xml:space="preserve">If there is a new active alert, Linda will be notified by an alarm tone from the monitoring station while there is no audio alarm at the bedside. At the monitoring </w:delText>
        </w:r>
      </w:del>
      <w:r>
        <w:t>station, she can check the situation</w:t>
      </w:r>
      <w:r w:rsidR="00F77638">
        <w:t>,</w:t>
      </w:r>
      <w:r>
        <w:t xml:space="preserve"> </w:t>
      </w:r>
      <w:commentRangeStart w:id="395"/>
      <w:del w:id="396" w:author="Ken Fuchs" w:date="2020-07-04T10:21:00Z">
        <w:r w:rsidRPr="00327364" w:rsidDel="00327364">
          <w:rPr>
            <w:highlight w:val="yellow"/>
            <w:rPrChange w:id="397" w:author="Ken Fuchs" w:date="2020-07-04T10:21:00Z">
              <w:rPr/>
            </w:rPrChange>
          </w:rPr>
          <w:delText>acknowledge</w:delText>
        </w:r>
        <w:r w:rsidR="00F77638" w:rsidRPr="00327364" w:rsidDel="00327364">
          <w:rPr>
            <w:highlight w:val="yellow"/>
            <w:rPrChange w:id="398" w:author="Ken Fuchs" w:date="2020-07-04T10:21:00Z">
              <w:rPr/>
            </w:rPrChange>
          </w:rPr>
          <w:delText xml:space="preserve"> </w:delText>
        </w:r>
      </w:del>
      <w:ins w:id="399" w:author="Ken Fuchs" w:date="2020-07-04T10:21:00Z">
        <w:del w:id="400" w:author="Kranich, Peter" w:date="2020-10-21T14:20:00Z">
          <w:r w:rsidR="00327364" w:rsidRPr="00327364" w:rsidDel="007A472B">
            <w:rPr>
              <w:highlight w:val="yellow"/>
              <w:rPrChange w:id="401" w:author="Ken Fuchs" w:date="2020-07-04T10:21:00Z">
                <w:rPr/>
              </w:rPrChange>
            </w:rPr>
            <w:delText>reset</w:delText>
          </w:r>
        </w:del>
      </w:ins>
      <w:ins w:id="402" w:author="Kranich, Peter" w:date="2020-10-21T14:20:00Z">
        <w:r w:rsidR="007A472B">
          <w:t>accept</w:t>
        </w:r>
      </w:ins>
      <w:ins w:id="403" w:author="Ken Fuchs" w:date="2020-07-04T10:21:00Z">
        <w:r w:rsidR="00327364">
          <w:t xml:space="preserve"> </w:t>
        </w:r>
      </w:ins>
      <w:commentRangeEnd w:id="395"/>
      <w:r w:rsidR="007A472B">
        <w:rPr>
          <w:rStyle w:val="CommentReference"/>
        </w:rPr>
        <w:commentReference w:id="395"/>
      </w:r>
      <w:r w:rsidR="00F77638">
        <w:t>the alert</w:t>
      </w:r>
      <w:ins w:id="404" w:author="Ken Fuchs" w:date="2020-07-03T14:52:00Z">
        <w:r w:rsidR="003C3138">
          <w:t xml:space="preserve"> </w:t>
        </w:r>
      </w:ins>
      <w:ins w:id="405" w:author="Ken Fuchs" w:date="2020-07-03T16:15:00Z">
        <w:r w:rsidR="003F3EEB">
          <w:t xml:space="preserve">and otherwise </w:t>
        </w:r>
      </w:ins>
      <w:ins w:id="406" w:author="Ken Fuchs" w:date="2020-07-03T16:16:00Z">
        <w:r w:rsidR="003F3EEB">
          <w:t xml:space="preserve">adjust the alert parameters </w:t>
        </w:r>
      </w:ins>
      <w:ins w:id="407" w:author="Ken Fuchs" w:date="2020-07-03T14:52:00Z">
        <w:r w:rsidR="003C3138">
          <w:t>using the central station UI</w:t>
        </w:r>
      </w:ins>
      <w:ins w:id="408" w:author="Ken Fuchs" w:date="2020-07-03T16:12:00Z">
        <w:r w:rsidR="00593B5A">
          <w:t xml:space="preserve"> (UC5)</w:t>
        </w:r>
      </w:ins>
      <w:r w:rsidR="00F77638">
        <w:t>, and rush to the patient’s room in order to resolve the critical situation.</w:t>
      </w:r>
    </w:p>
    <w:p w14:paraId="5F7CC572" w14:textId="6DC19A3C" w:rsidR="00DC238A" w:rsidDel="00547A74" w:rsidRDefault="00F77638" w:rsidP="00547A74">
      <w:pPr>
        <w:pStyle w:val="Heading2"/>
        <w:rPr>
          <w:del w:id="409" w:author="Ken Fuchs" w:date="2020-07-03T14:58:00Z"/>
        </w:rPr>
      </w:pPr>
      <w:del w:id="410" w:author="Ken Fuchs" w:date="2020-07-03T14:52:00Z">
        <w:r w:rsidDel="003C3138">
          <w:delText>Linda also has a mobile phone with an al</w:delText>
        </w:r>
        <w:r w:rsidR="00C62C6A" w:rsidDel="003C3138">
          <w:delText>arm</w:delText>
        </w:r>
        <w:r w:rsidDel="003C3138">
          <w:delText xml:space="preserve"> app. </w:delText>
        </w:r>
      </w:del>
      <w:r>
        <w:t>While she is</w:t>
      </w:r>
      <w:r w:rsidR="006B2BDE">
        <w:t xml:space="preserve"> still</w:t>
      </w:r>
      <w:r>
        <w:t xml:space="preserve"> </w:t>
      </w:r>
      <w:r w:rsidR="00C62C6A">
        <w:t>taking care of</w:t>
      </w:r>
      <w:r>
        <w:t xml:space="preserve"> </w:t>
      </w:r>
      <w:r w:rsidR="006B2BDE">
        <w:t>the first</w:t>
      </w:r>
      <w:r>
        <w:t xml:space="preserve"> patient</w:t>
      </w:r>
      <w:r w:rsidR="006B2BDE">
        <w:t>,</w:t>
      </w:r>
      <w:r>
        <w:t xml:space="preserve"> an</w:t>
      </w:r>
      <w:ins w:id="411" w:author="Ken Fuchs" w:date="2020-07-03T16:13:00Z">
        <w:r w:rsidR="00593B5A">
          <w:t>o</w:t>
        </w:r>
      </w:ins>
      <w:ins w:id="412" w:author="Ken Fuchs" w:date="2020-07-03T14:52:00Z">
        <w:r w:rsidR="003C3138">
          <w:t>ther patient goes into an ala</w:t>
        </w:r>
      </w:ins>
      <w:ins w:id="413" w:author="Ken Fuchs" w:date="2020-07-03T14:53:00Z">
        <w:r w:rsidR="003C3138">
          <w:t>rm state</w:t>
        </w:r>
      </w:ins>
      <w:ins w:id="414" w:author="Ken Fuchs" w:date="2020-07-03T16:13:00Z">
        <w:r w:rsidR="00593B5A">
          <w:t xml:space="preserve"> (UC1)</w:t>
        </w:r>
      </w:ins>
      <w:ins w:id="415" w:author="Ken Fuchs" w:date="2020-07-03T14:53:00Z">
        <w:r w:rsidR="003C3138">
          <w:t xml:space="preserve"> once again generating</w:t>
        </w:r>
      </w:ins>
      <w:r>
        <w:t xml:space="preserve"> alarm tone</w:t>
      </w:r>
      <w:ins w:id="416" w:author="Ken Fuchs" w:date="2020-07-03T14:53:00Z">
        <w:r w:rsidR="003C3138">
          <w:t xml:space="preserve">s at the central station </w:t>
        </w:r>
      </w:ins>
      <w:ins w:id="417" w:author="Ken Fuchs" w:date="2020-07-03T16:13:00Z">
        <w:r w:rsidR="00593B5A">
          <w:t xml:space="preserve">(UC4) </w:t>
        </w:r>
      </w:ins>
      <w:ins w:id="418" w:author="Ken Fuchs" w:date="2020-07-03T14:53:00Z">
        <w:r w:rsidR="003C3138">
          <w:t>and</w:t>
        </w:r>
      </w:ins>
      <w:del w:id="419" w:author="Ken Fuchs" w:date="2020-07-03T14:53:00Z">
        <w:r w:rsidDel="003C3138">
          <w:delText xml:space="preserve"> goes off</w:delText>
        </w:r>
      </w:del>
      <w:r>
        <w:t xml:space="preserve"> </w:t>
      </w:r>
      <w:r w:rsidR="00C62C6A">
        <w:t>on</w:t>
      </w:r>
      <w:r>
        <w:t xml:space="preserve"> her phone</w:t>
      </w:r>
      <w:ins w:id="420" w:author="Ken Fuchs" w:date="2020-07-03T14:54:00Z">
        <w:r w:rsidR="003C3138">
          <w:t xml:space="preserve"> </w:t>
        </w:r>
      </w:ins>
      <w:ins w:id="421" w:author="Ken Fuchs" w:date="2020-07-03T16:13:00Z">
        <w:r w:rsidR="00593B5A">
          <w:t xml:space="preserve">(UC6) </w:t>
        </w:r>
      </w:ins>
      <w:ins w:id="422" w:author="Ken Fuchs" w:date="2020-07-03T15:00:00Z">
        <w:r w:rsidR="003C3138">
          <w:t>but</w:t>
        </w:r>
      </w:ins>
      <w:ins w:id="423" w:author="Ken Fuchs" w:date="2020-07-03T14:54:00Z">
        <w:r w:rsidR="003C3138">
          <w:t xml:space="preserve"> not in the patient room.</w:t>
        </w:r>
      </w:ins>
      <w:del w:id="424" w:author="Ken Fuchs" w:date="2020-07-03T14:53:00Z">
        <w:r w:rsidDel="003C3138">
          <w:delText xml:space="preserve"> </w:delText>
        </w:r>
        <w:r w:rsidR="006B2BDE" w:rsidDel="003C3138">
          <w:delText xml:space="preserve">notifying her about an alert event with another patient </w:delText>
        </w:r>
      </w:del>
      <w:del w:id="425" w:author="Ken Fuchs" w:date="2020-07-03T14:54:00Z">
        <w:r w:rsidR="006B2BDE" w:rsidDel="003C3138">
          <w:delText>– again there is no audio alarm at the bedside</w:delText>
        </w:r>
      </w:del>
      <w:del w:id="426" w:author="Ken Fuchs" w:date="2020-07-03T16:13:00Z">
        <w:r w:rsidR="006B2BDE" w:rsidDel="00593B5A">
          <w:delText>.</w:delText>
        </w:r>
      </w:del>
      <w:r w:rsidR="006B2BDE">
        <w:t xml:space="preserve"> Linda decide</w:t>
      </w:r>
      <w:ins w:id="427" w:author="Ken Fuchs" w:date="2020-07-03T14:56:00Z">
        <w:r w:rsidR="003C3138">
          <w:t>s</w:t>
        </w:r>
      </w:ins>
      <w:del w:id="428" w:author="Ken Fuchs" w:date="2020-07-03T14:56:00Z">
        <w:r w:rsidR="006B2BDE" w:rsidDel="003C3138">
          <w:delText>d</w:delText>
        </w:r>
      </w:del>
      <w:r w:rsidR="006B2BDE">
        <w:t xml:space="preserve"> to </w:t>
      </w:r>
      <w:del w:id="429" w:author="Kranich, Peter" w:date="2020-10-21T14:22:00Z">
        <w:r w:rsidR="006B2BDE" w:rsidRPr="00327364" w:rsidDel="007A472B">
          <w:rPr>
            <w:highlight w:val="yellow"/>
            <w:rPrChange w:id="430" w:author="Ken Fuchs" w:date="2020-07-04T10:21:00Z">
              <w:rPr/>
            </w:rPrChange>
          </w:rPr>
          <w:delText>acknowledge</w:delText>
        </w:r>
        <w:r w:rsidR="006B2BDE" w:rsidDel="007A472B">
          <w:delText xml:space="preserve"> </w:delText>
        </w:r>
      </w:del>
      <w:ins w:id="431" w:author="Kranich, Peter" w:date="2020-10-21T14:22:00Z">
        <w:r w:rsidR="007A472B">
          <w:t>accept</w:t>
        </w:r>
        <w:r w:rsidR="007A472B">
          <w:t xml:space="preserve"> </w:t>
        </w:r>
      </w:ins>
      <w:r w:rsidR="006B2BDE">
        <w:t>the alert on her phone</w:t>
      </w:r>
      <w:ins w:id="432" w:author="Ken Fuchs" w:date="2020-07-03T16:14:00Z">
        <w:r w:rsidR="00593B5A">
          <w:t xml:space="preserve"> (UC7)</w:t>
        </w:r>
      </w:ins>
      <w:ins w:id="433" w:author="Ken Fuchs" w:date="2020-07-03T18:16:00Z">
        <w:r w:rsidR="00A76665">
          <w:t xml:space="preserve"> </w:t>
        </w:r>
      </w:ins>
      <w:del w:id="434" w:author="Ken Fuchs" w:date="2020-07-03T18:16:00Z">
        <w:r w:rsidR="006B2BDE" w:rsidDel="00A76665">
          <w:delText xml:space="preserve"> </w:delText>
        </w:r>
      </w:del>
      <w:r w:rsidR="006B2BDE">
        <w:t>and</w:t>
      </w:r>
      <w:del w:id="435" w:author="Ken Fuchs" w:date="2020-07-03T14:57:00Z">
        <w:r w:rsidR="006B2BDE" w:rsidDel="003C3138">
          <w:delText xml:space="preserve"> to</w:delText>
        </w:r>
      </w:del>
      <w:r w:rsidR="006B2BDE">
        <w:t xml:space="preserve"> take care </w:t>
      </w:r>
      <w:r w:rsidR="00C62C6A">
        <w:t>of</w:t>
      </w:r>
      <w:r w:rsidR="006B2BDE">
        <w:t xml:space="preserve"> the other patient after she is done with the first patient.</w:t>
      </w:r>
    </w:p>
    <w:p w14:paraId="45BEBA91" w14:textId="41082817" w:rsidR="00547A74" w:rsidRDefault="00547A74" w:rsidP="00547A74">
      <w:pPr>
        <w:rPr>
          <w:ins w:id="436" w:author="Ken Fuchs" w:date="2020-07-03T16:30:00Z"/>
        </w:rPr>
      </w:pPr>
    </w:p>
    <w:p w14:paraId="70F6C4E8" w14:textId="4EA253B5" w:rsidR="00547A74" w:rsidRDefault="00547A74" w:rsidP="00547A74">
      <w:pPr>
        <w:rPr>
          <w:ins w:id="437" w:author="Kranich, Peter" w:date="2020-10-21T14:23:00Z"/>
        </w:rPr>
      </w:pPr>
    </w:p>
    <w:p w14:paraId="6CA372FF" w14:textId="77777777" w:rsidR="007A472B" w:rsidRPr="00183449" w:rsidRDefault="007A472B" w:rsidP="007A472B">
      <w:pPr>
        <w:spacing w:before="100" w:beforeAutospacing="1" w:after="100" w:afterAutospacing="1"/>
        <w:rPr>
          <w:ins w:id="438" w:author="Kranich, Peter" w:date="2020-10-21T14:23:00Z"/>
          <w:b/>
          <w:bCs/>
        </w:rPr>
      </w:pPr>
      <w:ins w:id="439" w:author="Kranich, Peter" w:date="2020-10-21T14:23:00Z">
        <w:r w:rsidRPr="00183449">
          <w:rPr>
            <w:b/>
            <w:bCs/>
          </w:rPr>
          <w:t>Note that the local audio alarm may still be enabled per configuration for certain alert events and/or the role of the device in the distributed alarm system. This is out of scope for the following scenarios.</w:t>
        </w:r>
      </w:ins>
    </w:p>
    <w:p w14:paraId="4472368C" w14:textId="77777777" w:rsidR="007A472B" w:rsidRDefault="007A472B" w:rsidP="00547A74">
      <w:pPr>
        <w:rPr>
          <w:ins w:id="440" w:author="Ken Fuchs" w:date="2020-07-04T10:42:00Z"/>
        </w:rPr>
      </w:pPr>
    </w:p>
    <w:p w14:paraId="25F0C5B8" w14:textId="6F79C467" w:rsidR="00BD0D6F" w:rsidRDefault="00BD0D6F" w:rsidP="00547A74">
      <w:pPr>
        <w:rPr>
          <w:ins w:id="441" w:author="Ken Fuchs" w:date="2020-07-04T10:42:00Z"/>
        </w:rPr>
      </w:pPr>
      <w:ins w:id="442" w:author="Ken Fuchs" w:date="2020-07-04T10:42:00Z">
        <w:r>
          <w:rPr>
            <w:noProof/>
          </w:rPr>
          <w:drawing>
            <wp:inline distT="0" distB="0" distL="0" distR="0" wp14:anchorId="2D70A27F" wp14:editId="53123DF8">
              <wp:extent cx="5760720" cy="409321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Use Case.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ins>
    </w:p>
    <w:p w14:paraId="7D600B01" w14:textId="77777777" w:rsidR="00BD0D6F" w:rsidRPr="00547A74" w:rsidRDefault="00BD0D6F">
      <w:pPr>
        <w:rPr>
          <w:ins w:id="443" w:author="Ken Fuchs" w:date="2020-07-03T16:30:00Z"/>
        </w:rPr>
        <w:pPrChange w:id="444" w:author="Ken Fuchs" w:date="2020-07-03T16:30:00Z">
          <w:pPr>
            <w:spacing w:before="100" w:beforeAutospacing="1" w:after="100" w:afterAutospacing="1"/>
          </w:pPr>
        </w:pPrChange>
      </w:pPr>
    </w:p>
    <w:p w14:paraId="2873A167" w14:textId="5A8A2EF8" w:rsidR="00547A74" w:rsidRDefault="00547A74" w:rsidP="00547A74">
      <w:pPr>
        <w:pStyle w:val="Heading2"/>
      </w:pPr>
      <w:bookmarkStart w:id="445" w:name="_Toc53753000"/>
      <w:bookmarkStart w:id="446" w:name="_Toc54263031"/>
      <w:r>
        <w:t xml:space="preserve">Rule: </w:t>
      </w:r>
      <w:ins w:id="447" w:author="Kranich, Peter" w:date="2020-10-22T07:51:00Z">
        <w:r w:rsidR="008D7548">
          <w:t>Combination of DAS and DIS</w:t>
        </w:r>
        <w:bookmarkEnd w:id="446"/>
        <w:r w:rsidR="008D7548" w:rsidDel="008D7548">
          <w:t xml:space="preserve"> </w:t>
        </w:r>
      </w:ins>
      <w:del w:id="448" w:author="Kranich, Peter" w:date="2020-10-22T07:51:00Z">
        <w:r w:rsidDel="008D7548">
          <w:delText>Combination of primary and secondary remote alert systems</w:delText>
        </w:r>
      </w:del>
      <w:bookmarkEnd w:id="445"/>
    </w:p>
    <w:p w14:paraId="7703C08F" w14:textId="3AF2C565" w:rsidR="00547A74" w:rsidRDefault="00547A74" w:rsidP="00547A74">
      <w:pPr>
        <w:rPr>
          <w:ins w:id="449" w:author="Ken Fuchs" w:date="2020-07-05T17:49:00Z"/>
        </w:rPr>
      </w:pPr>
      <w:r>
        <w:t xml:space="preserve">There is a combination of </w:t>
      </w:r>
      <w:ins w:id="450" w:author="Kranich, Peter" w:date="2020-10-22T07:52:00Z">
        <w:r w:rsidR="008D7548">
          <w:t xml:space="preserve">DAS and DIS </w:t>
        </w:r>
      </w:ins>
      <w:del w:id="451" w:author="Kranich, Peter" w:date="2020-10-22T07:52:00Z">
        <w:r w:rsidDel="008D7548">
          <w:delText xml:space="preserve">primary and secondary remote alert systems </w:delText>
        </w:r>
      </w:del>
      <w:r>
        <w:t xml:space="preserve">(e.g. mobile alerting device system, central monitoring station, etc.) compliant with the </w:t>
      </w:r>
      <w:r w:rsidRPr="00A04D16">
        <w:t>IEC 60601-1-8</w:t>
      </w:r>
      <w:r>
        <w:t xml:space="preserve"> alarm standard for Distributed Alarm Systems (DAS) as well as for Distributed Information System about Alarm Conditions (</w:t>
      </w:r>
      <w:commentRangeStart w:id="452"/>
      <w:r>
        <w:t>DIS</w:t>
      </w:r>
      <w:commentRangeEnd w:id="452"/>
      <w:r w:rsidR="008D76E8">
        <w:rPr>
          <w:rStyle w:val="CommentReference"/>
        </w:rPr>
        <w:commentReference w:id="452"/>
      </w:r>
      <w:r>
        <w:t>).</w:t>
      </w:r>
    </w:p>
    <w:p w14:paraId="302E533F" w14:textId="677BB50E" w:rsidR="00190F68" w:rsidDel="00190F68" w:rsidRDefault="00190F68" w:rsidP="00547A74">
      <w:pPr>
        <w:rPr>
          <w:del w:id="453" w:author="Ken Fuchs" w:date="2020-07-05T17:52:00Z"/>
        </w:rPr>
      </w:pPr>
    </w:p>
    <w:p w14:paraId="1A7F373E" w14:textId="77777777" w:rsidR="00190F68" w:rsidRDefault="00190F68" w:rsidP="00547A74"/>
    <w:p w14:paraId="199E8FEC" w14:textId="1C2845BB" w:rsidR="0021357F" w:rsidRDefault="00327364">
      <w:pPr>
        <w:pStyle w:val="Heading2"/>
        <w:rPr>
          <w:ins w:id="454" w:author="Ken Fuchs" w:date="2020-07-03T21:31:00Z"/>
        </w:rPr>
        <w:pPrChange w:id="455" w:author="Ken Fuchs" w:date="2020-07-03T21:59:00Z">
          <w:pPr>
            <w:pStyle w:val="Heading3"/>
          </w:pPr>
        </w:pPrChange>
      </w:pPr>
      <w:bookmarkStart w:id="456" w:name="_Toc53753001"/>
      <w:bookmarkStart w:id="457" w:name="_Toc54263032"/>
      <w:ins w:id="458" w:author="Ken Fuchs" w:date="2020-07-04T10:12:00Z">
        <w:r>
          <w:lastRenderedPageBreak/>
          <w:t>QR</w:t>
        </w:r>
      </w:ins>
      <w:ins w:id="459" w:author="Ken Fuchs" w:date="2020-07-03T21:31:00Z">
        <w:r w:rsidR="0021357F">
          <w:t xml:space="preserve"> </w:t>
        </w:r>
      </w:ins>
      <w:ins w:id="460" w:author="Ken Fuchs" w:date="2020-07-03T16:31:00Z">
        <w:r w:rsidR="00547A74">
          <w:t>Use Case</w:t>
        </w:r>
      </w:ins>
      <w:ins w:id="461" w:author="Ken Fuchs" w:date="2020-07-03T21:31:00Z">
        <w:r w:rsidR="0021357F">
          <w:t xml:space="preserve"> 1</w:t>
        </w:r>
      </w:ins>
      <w:ins w:id="462" w:author="Ken Fuchs" w:date="2020-07-04T12:22:00Z">
        <w:r w:rsidR="00E52591">
          <w:t>: Detect &amp; Communicate Alert at Bedside Device</w:t>
        </w:r>
      </w:ins>
      <w:bookmarkEnd w:id="456"/>
      <w:bookmarkEnd w:id="457"/>
      <w:ins w:id="463" w:author="Ken Fuchs" w:date="2020-07-03T21:29:00Z">
        <w:r w:rsidR="0021357F">
          <w:t xml:space="preserve"> </w:t>
        </w:r>
      </w:ins>
    </w:p>
    <w:p w14:paraId="09808128" w14:textId="01416744" w:rsidR="00547A74" w:rsidRDefault="00547A74" w:rsidP="00547A74">
      <w:pPr>
        <w:pStyle w:val="Heading3"/>
      </w:pPr>
      <w:r>
        <w:t>Scenario</w:t>
      </w:r>
      <w:ins w:id="464" w:author="Ken Fuchs" w:date="2020-07-03T16:31:00Z">
        <w:r>
          <w:t xml:space="preserve"> 1.1</w:t>
        </w:r>
      </w:ins>
      <w:r>
        <w:t xml:space="preserve">: Medical device detects an alert situation and </w:t>
      </w:r>
      <w:ins w:id="465" w:author="Kranich, Peter" w:date="2020-10-22T07:52:00Z">
        <w:r w:rsidR="008D7548">
          <w:t>DAS &amp; DIS are accessible</w:t>
        </w:r>
      </w:ins>
      <w:del w:id="466" w:author="Kranich, Peter" w:date="2020-10-22T07:52:00Z">
        <w:r w:rsidDel="008D7548">
          <w:delText>all remote alert systems are accessible</w:delText>
        </w:r>
      </w:del>
      <w:ins w:id="467" w:author="Ken Fuchs" w:date="2020-07-03T16:32:00Z">
        <w:r>
          <w:t xml:space="preserve"> (Happy Path)</w:t>
        </w:r>
      </w:ins>
    </w:p>
    <w:p w14:paraId="21E79B39" w14:textId="77777777" w:rsidR="00547A74" w:rsidRDefault="00547A74" w:rsidP="00547A74">
      <w:r w:rsidRPr="00F14C1C">
        <w:rPr>
          <w:b/>
          <w:bCs/>
        </w:rPr>
        <w:t>Given</w:t>
      </w:r>
      <w:r>
        <w:t xml:space="preserve"> alert event was detected by a medical device attached to the patient</w:t>
      </w:r>
    </w:p>
    <w:p w14:paraId="4D3A9C51" w14:textId="0C8E0C19" w:rsidR="00547A74" w:rsidRDefault="00547A74" w:rsidP="00547A74">
      <w:r w:rsidRPr="00F14C1C">
        <w:rPr>
          <w:b/>
          <w:bCs/>
        </w:rPr>
        <w:t>When</w:t>
      </w:r>
      <w:r>
        <w:t xml:space="preserve"> </w:t>
      </w:r>
      <w:ins w:id="468" w:author="Kranich, Peter" w:date="2020-10-22T07:53:00Z">
        <w:r w:rsidR="008D7548">
          <w:t>DAS &amp; DIS are accessible</w:t>
        </w:r>
      </w:ins>
      <w:del w:id="469" w:author="Kranich, Peter" w:date="2020-10-22T07:53:00Z">
        <w:r w:rsidDel="008D7548">
          <w:delText>all remote alert systems are accessible</w:delText>
        </w:r>
      </w:del>
    </w:p>
    <w:p w14:paraId="5C8BBB9F" w14:textId="77777777" w:rsidR="00547A74" w:rsidRDefault="00547A74" w:rsidP="00547A74">
      <w:r w:rsidRPr="00F14C1C">
        <w:rPr>
          <w:b/>
          <w:bCs/>
        </w:rPr>
        <w:t>Then</w:t>
      </w:r>
      <w:r>
        <w:t xml:space="preserve"> the alert shall be shown on all accessible remote alerting devices</w:t>
      </w:r>
    </w:p>
    <w:p w14:paraId="77A9A7B0" w14:textId="749103A7" w:rsidR="00547A74" w:rsidRDefault="00547A74" w:rsidP="00547A74">
      <w:pPr>
        <w:rPr>
          <w:ins w:id="470" w:author="Kranich, Peter" w:date="2020-10-22T07:54:00Z"/>
        </w:rPr>
      </w:pPr>
      <w:r w:rsidRPr="00083FB1">
        <w:rPr>
          <w:b/>
          <w:bCs/>
        </w:rPr>
        <w:t>And</w:t>
      </w:r>
      <w:r>
        <w:t xml:space="preserve"> the audio alarm shall be enabled on all accessible remote alerting devices</w:t>
      </w:r>
    </w:p>
    <w:p w14:paraId="7A460FDB" w14:textId="31E14A7C" w:rsidR="008D7548" w:rsidRDefault="008D7548" w:rsidP="00547A74">
      <w:ins w:id="471" w:author="Kranich, Peter" w:date="2020-10-22T07:54:00Z">
        <w:r w:rsidRPr="0045760D">
          <w:rPr>
            <w:b/>
            <w:bCs/>
          </w:rPr>
          <w:t>And</w:t>
        </w:r>
        <w:r>
          <w:t xml:space="preserve"> active device alert events shall be shown on the medical devices locally</w:t>
        </w:r>
      </w:ins>
    </w:p>
    <w:p w14:paraId="4292FE7A" w14:textId="53C36284" w:rsidR="00547A74" w:rsidRDefault="00547A74" w:rsidP="00547A74">
      <w:r w:rsidRPr="00083FB1">
        <w:rPr>
          <w:b/>
          <w:bCs/>
        </w:rPr>
        <w:t>And</w:t>
      </w:r>
      <w:r>
        <w:t xml:space="preserve"> the audio alarm shall be </w:t>
      </w:r>
      <w:r w:rsidRPr="00CD1ECD">
        <w:rPr>
          <w:b/>
          <w:bCs/>
        </w:rPr>
        <w:t>disabled</w:t>
      </w:r>
      <w:r>
        <w:t xml:space="preserve"> on the medical device</w:t>
      </w:r>
      <w:ins w:id="472" w:author="Kranich, Peter" w:date="2020-10-22T07:55:00Z">
        <w:r w:rsidR="008D7548">
          <w:t>s in the patient room</w:t>
        </w:r>
      </w:ins>
    </w:p>
    <w:p w14:paraId="1C396BC2" w14:textId="77777777" w:rsidR="00547A74" w:rsidRDefault="00547A74" w:rsidP="00547A74"/>
    <w:p w14:paraId="61E7B85B" w14:textId="2459DB47" w:rsidR="00547A74" w:rsidRDefault="00547A74" w:rsidP="00547A74">
      <w:pPr>
        <w:pStyle w:val="Heading3"/>
      </w:pPr>
      <w:r>
        <w:t>Scenario</w:t>
      </w:r>
      <w:ins w:id="473" w:author="Ken Fuchs" w:date="2020-07-03T16:31:00Z">
        <w:r>
          <w:t xml:space="preserve"> 1.2</w:t>
        </w:r>
      </w:ins>
      <w:r>
        <w:t>: Medical device detects an alert situation and DAS is accessible but DIS is inaccessible</w:t>
      </w:r>
      <w:ins w:id="474" w:author="Ken Fuchs" w:date="2020-07-03T16:32:00Z">
        <w:r>
          <w:t xml:space="preserve"> </w:t>
        </w:r>
      </w:ins>
    </w:p>
    <w:p w14:paraId="119874D2" w14:textId="77777777" w:rsidR="00547A74" w:rsidRDefault="00547A74" w:rsidP="00547A74">
      <w:r w:rsidRPr="00F14C1C">
        <w:rPr>
          <w:b/>
          <w:bCs/>
        </w:rPr>
        <w:t>Given</w:t>
      </w:r>
      <w:r>
        <w:t xml:space="preserve"> alert event was detected by a medical device attached to the patient</w:t>
      </w:r>
    </w:p>
    <w:p w14:paraId="20C65623" w14:textId="77777777" w:rsidR="00547A74" w:rsidRDefault="00547A74" w:rsidP="00547A74">
      <w:r w:rsidRPr="00F14C1C">
        <w:rPr>
          <w:b/>
          <w:bCs/>
        </w:rPr>
        <w:t>When</w:t>
      </w:r>
      <w:r>
        <w:t xml:space="preserve"> DAS is accessible</w:t>
      </w:r>
    </w:p>
    <w:p w14:paraId="73E338E1" w14:textId="77777777" w:rsidR="00547A74" w:rsidRDefault="00547A74" w:rsidP="00547A74">
      <w:r w:rsidRPr="004F4586">
        <w:rPr>
          <w:b/>
          <w:bCs/>
        </w:rPr>
        <w:t>But</w:t>
      </w:r>
      <w:r>
        <w:t xml:space="preserve"> DIS is inaccessible</w:t>
      </w:r>
    </w:p>
    <w:p w14:paraId="6F0A0A78" w14:textId="77777777" w:rsidR="00547A74" w:rsidRDefault="00547A74" w:rsidP="00547A74">
      <w:r w:rsidRPr="00F14C1C">
        <w:rPr>
          <w:b/>
          <w:bCs/>
        </w:rPr>
        <w:t>Then</w:t>
      </w:r>
      <w:r>
        <w:t xml:space="preserve"> the alert shall be shown on all accessible remote alerting devices</w:t>
      </w:r>
    </w:p>
    <w:p w14:paraId="6F408BD0" w14:textId="25FC3B5B" w:rsidR="00547A74" w:rsidRDefault="00547A74" w:rsidP="00547A74">
      <w:pPr>
        <w:rPr>
          <w:ins w:id="475" w:author="Kranich, Peter" w:date="2020-10-22T07:56:00Z"/>
        </w:rPr>
      </w:pPr>
      <w:r w:rsidRPr="00083FB1">
        <w:rPr>
          <w:b/>
          <w:bCs/>
        </w:rPr>
        <w:t>And</w:t>
      </w:r>
      <w:r>
        <w:t xml:space="preserve"> the audio alarm shall be enabled on all accessible remote alerting devices</w:t>
      </w:r>
    </w:p>
    <w:p w14:paraId="587DDC9C" w14:textId="665930C3" w:rsidR="008D7548" w:rsidRDefault="008D7548" w:rsidP="00547A74">
      <w:ins w:id="476" w:author="Kranich, Peter" w:date="2020-10-22T07:56:00Z">
        <w:r w:rsidRPr="0045760D">
          <w:rPr>
            <w:b/>
            <w:bCs/>
          </w:rPr>
          <w:t>And</w:t>
        </w:r>
        <w:r>
          <w:t xml:space="preserve"> active device alert events shall be shown on the medical devices locally</w:t>
        </w:r>
      </w:ins>
    </w:p>
    <w:p w14:paraId="1A408BE6" w14:textId="40A2B011" w:rsidR="00547A74" w:rsidRPr="00F14C1C" w:rsidRDefault="00547A74" w:rsidP="00547A74">
      <w:r w:rsidRPr="00083FB1">
        <w:rPr>
          <w:b/>
          <w:bCs/>
        </w:rPr>
        <w:t>And</w:t>
      </w:r>
      <w:r>
        <w:t xml:space="preserve"> the audio alarm shall be </w:t>
      </w:r>
      <w:r w:rsidRPr="00981FA1">
        <w:rPr>
          <w:b/>
          <w:bCs/>
        </w:rPr>
        <w:t>disabled</w:t>
      </w:r>
      <w:r>
        <w:t xml:space="preserve"> on the medical device</w:t>
      </w:r>
      <w:ins w:id="477" w:author="Kranich, Peter" w:date="2020-10-22T07:56:00Z">
        <w:r w:rsidR="008D7548">
          <w:t>s in the patient room</w:t>
        </w:r>
      </w:ins>
    </w:p>
    <w:p w14:paraId="3943A83C" w14:textId="77777777" w:rsidR="00547A74" w:rsidRDefault="00547A74" w:rsidP="00547A74"/>
    <w:p w14:paraId="7399C9AE" w14:textId="7A157DEC" w:rsidR="00547A74" w:rsidRDefault="00547A74" w:rsidP="00547A74">
      <w:pPr>
        <w:pStyle w:val="Heading3"/>
      </w:pPr>
      <w:r>
        <w:t>Scenario</w:t>
      </w:r>
      <w:ins w:id="478" w:author="Ken Fuchs" w:date="2020-07-03T16:32:00Z">
        <w:r>
          <w:t xml:space="preserve"> 1.3</w:t>
        </w:r>
      </w:ins>
      <w:r>
        <w:t>: Medical device detects an alert situation and DIS is accessible but DAS is inaccessible</w:t>
      </w:r>
      <w:ins w:id="479" w:author="Ken Fuchs" w:date="2020-07-03T16:32:00Z">
        <w:r>
          <w:t xml:space="preserve"> </w:t>
        </w:r>
      </w:ins>
    </w:p>
    <w:p w14:paraId="6DDB07C7" w14:textId="77777777" w:rsidR="00547A74" w:rsidRDefault="00547A74" w:rsidP="00547A74">
      <w:r w:rsidRPr="00F14C1C">
        <w:rPr>
          <w:b/>
          <w:bCs/>
        </w:rPr>
        <w:t>Given</w:t>
      </w:r>
      <w:r>
        <w:t xml:space="preserve"> alert event was detected by a medical device attached to the patient</w:t>
      </w:r>
    </w:p>
    <w:p w14:paraId="06C648F8" w14:textId="77777777" w:rsidR="00547A74" w:rsidRDefault="00547A74" w:rsidP="00547A74">
      <w:r w:rsidRPr="00F14C1C">
        <w:rPr>
          <w:b/>
          <w:bCs/>
        </w:rPr>
        <w:t>When</w:t>
      </w:r>
      <w:r>
        <w:t xml:space="preserve"> DIS is accessible</w:t>
      </w:r>
    </w:p>
    <w:p w14:paraId="7FEA0651" w14:textId="77777777" w:rsidR="00547A74" w:rsidRDefault="00547A74" w:rsidP="00547A74">
      <w:r w:rsidRPr="004F4586">
        <w:rPr>
          <w:b/>
          <w:bCs/>
        </w:rPr>
        <w:t>But</w:t>
      </w:r>
      <w:r>
        <w:t xml:space="preserve"> DAS is inaccessible</w:t>
      </w:r>
    </w:p>
    <w:p w14:paraId="5001426B" w14:textId="77777777" w:rsidR="00547A74" w:rsidRDefault="00547A74" w:rsidP="00547A74">
      <w:r w:rsidRPr="00F14C1C">
        <w:rPr>
          <w:b/>
          <w:bCs/>
        </w:rPr>
        <w:t>Then</w:t>
      </w:r>
      <w:r>
        <w:t xml:space="preserve"> the alert shall be shown on all accessible remote alerting devices</w:t>
      </w:r>
    </w:p>
    <w:p w14:paraId="5B5DD969" w14:textId="77338C53" w:rsidR="00547A74" w:rsidRDefault="00547A74" w:rsidP="00547A74">
      <w:pPr>
        <w:rPr>
          <w:ins w:id="480" w:author="Kranich, Peter" w:date="2020-10-22T07:57:00Z"/>
        </w:rPr>
      </w:pPr>
      <w:r w:rsidRPr="00083FB1">
        <w:rPr>
          <w:b/>
          <w:bCs/>
        </w:rPr>
        <w:t>And</w:t>
      </w:r>
      <w:r>
        <w:t xml:space="preserve"> the audio alarm shall be enabled on all accessible remote alerting devices</w:t>
      </w:r>
    </w:p>
    <w:p w14:paraId="0F9B543A" w14:textId="37E91DD8" w:rsidR="008D7548" w:rsidRDefault="008D7548" w:rsidP="00547A74">
      <w:ins w:id="481" w:author="Kranich, Peter" w:date="2020-10-22T07:57:00Z">
        <w:r w:rsidRPr="0045760D">
          <w:rPr>
            <w:b/>
            <w:bCs/>
          </w:rPr>
          <w:t>And</w:t>
        </w:r>
        <w:r>
          <w:t xml:space="preserve"> active device alert events shall be shown on the medical devices locally</w:t>
        </w:r>
      </w:ins>
    </w:p>
    <w:p w14:paraId="3A6A897B" w14:textId="52AE97BC" w:rsidR="00547A74" w:rsidRPr="00F14C1C" w:rsidRDefault="00547A74" w:rsidP="00547A74">
      <w:r w:rsidRPr="00083FB1">
        <w:rPr>
          <w:b/>
          <w:bCs/>
        </w:rPr>
        <w:t>And</w:t>
      </w:r>
      <w:r>
        <w:t xml:space="preserve"> the audio alarm shall be </w:t>
      </w:r>
      <w:r w:rsidRPr="004F4586">
        <w:rPr>
          <w:b/>
          <w:bCs/>
        </w:rPr>
        <w:t>paused</w:t>
      </w:r>
      <w:r>
        <w:t xml:space="preserve"> on the medical device</w:t>
      </w:r>
      <w:ins w:id="482" w:author="Kranich, Peter" w:date="2020-10-22T07:57:00Z">
        <w:r w:rsidR="008D7548">
          <w:t>s in the patient room</w:t>
        </w:r>
      </w:ins>
    </w:p>
    <w:p w14:paraId="24290296" w14:textId="3146E397" w:rsidR="00547A74" w:rsidRDefault="00547A74" w:rsidP="00547A74">
      <w:pPr>
        <w:rPr>
          <w:ins w:id="483" w:author="Ken Fuchs" w:date="2020-07-03T21:43:00Z"/>
        </w:rPr>
      </w:pPr>
    </w:p>
    <w:p w14:paraId="1F6B9F92" w14:textId="7059739F" w:rsidR="00FC0B11" w:rsidRDefault="00FC0B11" w:rsidP="00FC0B11">
      <w:pPr>
        <w:pStyle w:val="Heading3"/>
        <w:rPr>
          <w:ins w:id="484" w:author="Ken Fuchs" w:date="2020-07-03T21:43:00Z"/>
        </w:rPr>
      </w:pPr>
      <w:ins w:id="485" w:author="Ken Fuchs" w:date="2020-07-03T21:43:00Z">
        <w:r>
          <w:t>Scenario 1.4: Medical device detects an alert situation and all remote alert systems are inaccessible</w:t>
        </w:r>
      </w:ins>
      <w:ins w:id="486" w:author="Ken Fuchs" w:date="2020-07-04T12:05:00Z">
        <w:r w:rsidR="006C3923">
          <w:t xml:space="preserve"> </w:t>
        </w:r>
      </w:ins>
    </w:p>
    <w:p w14:paraId="7ED55FAE" w14:textId="77777777" w:rsidR="00FC0B11" w:rsidRDefault="00FC0B11" w:rsidP="00FC0B11">
      <w:pPr>
        <w:rPr>
          <w:ins w:id="487" w:author="Ken Fuchs" w:date="2020-07-03T21:43:00Z"/>
        </w:rPr>
      </w:pPr>
      <w:ins w:id="488" w:author="Ken Fuchs" w:date="2020-07-03T21:43:00Z">
        <w:r w:rsidRPr="00F14C1C">
          <w:rPr>
            <w:b/>
            <w:bCs/>
          </w:rPr>
          <w:t>Given</w:t>
        </w:r>
        <w:r>
          <w:t xml:space="preserve"> alert event was detected by a medical device attached to the patient</w:t>
        </w:r>
      </w:ins>
    </w:p>
    <w:p w14:paraId="5AC48687" w14:textId="77777777" w:rsidR="00FC0B11" w:rsidRDefault="00FC0B11" w:rsidP="00FC0B11">
      <w:pPr>
        <w:rPr>
          <w:ins w:id="489" w:author="Ken Fuchs" w:date="2020-07-03T21:43:00Z"/>
        </w:rPr>
      </w:pPr>
      <w:ins w:id="490" w:author="Ken Fuchs" w:date="2020-07-03T21:43:00Z">
        <w:r w:rsidRPr="00F14C1C">
          <w:rPr>
            <w:b/>
            <w:bCs/>
          </w:rPr>
          <w:t>When</w:t>
        </w:r>
        <w:r>
          <w:t xml:space="preserve"> all remote alert systems are inaccessible</w:t>
        </w:r>
      </w:ins>
    </w:p>
    <w:p w14:paraId="4069CDAC" w14:textId="77777777" w:rsidR="00FC0B11" w:rsidRDefault="00FC0B11" w:rsidP="00FC0B11">
      <w:pPr>
        <w:rPr>
          <w:ins w:id="491" w:author="Ken Fuchs" w:date="2020-07-03T21:43:00Z"/>
        </w:rPr>
      </w:pPr>
      <w:ins w:id="492" w:author="Ken Fuchs" w:date="2020-07-03T21:43:00Z">
        <w:r w:rsidRPr="00F14C1C">
          <w:rPr>
            <w:b/>
            <w:bCs/>
          </w:rPr>
          <w:t>Then</w:t>
        </w:r>
        <w:r>
          <w:t xml:space="preserve"> the audio alarm shall be enabled on the medical device</w:t>
        </w:r>
      </w:ins>
    </w:p>
    <w:p w14:paraId="0795F884" w14:textId="77777777" w:rsidR="00FC0B11" w:rsidDel="00FC0B11" w:rsidRDefault="00FC0B11" w:rsidP="00547A74">
      <w:pPr>
        <w:rPr>
          <w:del w:id="493" w:author="Ken Fuchs" w:date="2020-07-03T21:49:00Z"/>
        </w:rPr>
      </w:pPr>
    </w:p>
    <w:p w14:paraId="73B2C90B" w14:textId="77777777" w:rsidR="008D76E8" w:rsidRDefault="008D76E8" w:rsidP="008D76E8">
      <w:pPr>
        <w:rPr>
          <w:ins w:id="494" w:author="Ken Fuchs" w:date="2020-07-03T16:44:00Z"/>
        </w:rPr>
      </w:pPr>
    </w:p>
    <w:p w14:paraId="53DA13B5" w14:textId="12C76213" w:rsidR="00C45825" w:rsidRDefault="00C45825" w:rsidP="008D76E8">
      <w:pPr>
        <w:pStyle w:val="Heading3"/>
        <w:rPr>
          <w:ins w:id="495" w:author="Ken Fuchs" w:date="2020-07-03T22:10:00Z"/>
        </w:rPr>
      </w:pPr>
      <w:ins w:id="496" w:author="Ken Fuchs" w:date="2020-07-03T22:10:00Z">
        <w:r>
          <w:t>Scenario 1.5: Medical device detects an alert situation, initially DAS is accessible but fails</w:t>
        </w:r>
      </w:ins>
      <w:ins w:id="497" w:author="Ken Fuchs" w:date="2020-07-04T12:05:00Z">
        <w:r w:rsidR="00726377">
          <w:t xml:space="preserve"> </w:t>
        </w:r>
      </w:ins>
    </w:p>
    <w:p w14:paraId="33B0A3FE" w14:textId="77777777" w:rsidR="00C45825" w:rsidRPr="00C45825" w:rsidRDefault="00C45825">
      <w:pPr>
        <w:rPr>
          <w:ins w:id="498" w:author="Ken Fuchs" w:date="2020-07-03T22:10:00Z"/>
        </w:rPr>
        <w:pPrChange w:id="499" w:author="Ken Fuchs" w:date="2020-07-03T22:10:00Z">
          <w:pPr>
            <w:pStyle w:val="Heading3"/>
          </w:pPr>
        </w:pPrChange>
      </w:pPr>
    </w:p>
    <w:p w14:paraId="2CD7A7AE" w14:textId="23174C74" w:rsidR="008D76E8" w:rsidRDefault="008D76E8" w:rsidP="008D76E8">
      <w:pPr>
        <w:pStyle w:val="Heading3"/>
        <w:rPr>
          <w:ins w:id="500" w:author="Ken Fuchs" w:date="2020-07-03T16:44:00Z"/>
        </w:rPr>
      </w:pPr>
      <w:ins w:id="501" w:author="Ken Fuchs" w:date="2020-07-03T16:44:00Z">
        <w:r>
          <w:t xml:space="preserve">Scenario </w:t>
        </w:r>
      </w:ins>
      <w:ins w:id="502" w:author="Ken Fuchs" w:date="2020-07-03T21:49:00Z">
        <w:r w:rsidR="00FC0B11">
          <w:t>1.</w:t>
        </w:r>
      </w:ins>
      <w:ins w:id="503" w:author="Ken Fuchs" w:date="2020-07-03T22:10:00Z">
        <w:r w:rsidR="00C45825">
          <w:t>6</w:t>
        </w:r>
      </w:ins>
      <w:ins w:id="504" w:author="Ken Fuchs" w:date="2020-07-03T16:44:00Z">
        <w:r>
          <w:t>: Alert situation has been resolved and at least one remote alert system is accessible</w:t>
        </w:r>
      </w:ins>
    </w:p>
    <w:p w14:paraId="68487B46" w14:textId="77777777" w:rsidR="008D76E8" w:rsidRDefault="008D76E8" w:rsidP="008D76E8">
      <w:pPr>
        <w:rPr>
          <w:ins w:id="505" w:author="Ken Fuchs" w:date="2020-07-03T16:44:00Z"/>
        </w:rPr>
      </w:pPr>
      <w:ins w:id="506" w:author="Ken Fuchs" w:date="2020-07-03T16:44:00Z">
        <w:r w:rsidRPr="00F14C1C">
          <w:rPr>
            <w:b/>
            <w:bCs/>
          </w:rPr>
          <w:t>Given</w:t>
        </w:r>
        <w:r>
          <w:t xml:space="preserve"> medical device detected that the alert situation has been resolved</w:t>
        </w:r>
      </w:ins>
    </w:p>
    <w:p w14:paraId="3FAE2E0E" w14:textId="77777777" w:rsidR="008D76E8" w:rsidRDefault="008D76E8" w:rsidP="008D76E8">
      <w:pPr>
        <w:rPr>
          <w:ins w:id="507" w:author="Ken Fuchs" w:date="2020-07-03T16:44:00Z"/>
        </w:rPr>
      </w:pPr>
      <w:ins w:id="508" w:author="Ken Fuchs" w:date="2020-07-03T16:44:00Z">
        <w:r w:rsidRPr="00F14C1C">
          <w:rPr>
            <w:b/>
            <w:bCs/>
          </w:rPr>
          <w:t>When</w:t>
        </w:r>
        <w:r>
          <w:t xml:space="preserve"> at least one remote alert system is accessible</w:t>
        </w:r>
      </w:ins>
    </w:p>
    <w:p w14:paraId="1829B212" w14:textId="77777777" w:rsidR="008D76E8" w:rsidRDefault="008D76E8" w:rsidP="008D76E8">
      <w:pPr>
        <w:rPr>
          <w:ins w:id="509" w:author="Ken Fuchs" w:date="2020-07-03T16:44:00Z"/>
        </w:rPr>
      </w:pPr>
      <w:ins w:id="510" w:author="Ken Fuchs" w:date="2020-07-03T16:44:00Z">
        <w:r w:rsidRPr="00F14C1C">
          <w:rPr>
            <w:b/>
            <w:bCs/>
          </w:rPr>
          <w:t>Then</w:t>
        </w:r>
        <w:r>
          <w:t xml:space="preserve"> the alert shall be shown as inactive/ended at the medical device</w:t>
        </w:r>
      </w:ins>
    </w:p>
    <w:p w14:paraId="12A10DFF" w14:textId="77777777" w:rsidR="008D76E8" w:rsidRPr="00F14C1C" w:rsidRDefault="008D76E8" w:rsidP="008D76E8">
      <w:pPr>
        <w:rPr>
          <w:ins w:id="511" w:author="Ken Fuchs" w:date="2020-07-03T16:44:00Z"/>
        </w:rPr>
      </w:pPr>
      <w:ins w:id="512" w:author="Ken Fuchs" w:date="2020-07-03T16:44:00Z">
        <w:r w:rsidRPr="00083FB1">
          <w:rPr>
            <w:b/>
            <w:bCs/>
          </w:rPr>
          <w:t>And</w:t>
        </w:r>
        <w:r>
          <w:t xml:space="preserve"> the audio alarm shall be </w:t>
        </w:r>
        <w:r w:rsidRPr="004466C8">
          <w:rPr>
            <w:b/>
            <w:bCs/>
          </w:rPr>
          <w:t>disabled</w:t>
        </w:r>
        <w:r>
          <w:t xml:space="preserve"> on the medical device</w:t>
        </w:r>
      </w:ins>
    </w:p>
    <w:p w14:paraId="47A29E9E" w14:textId="77777777" w:rsidR="008D76E8" w:rsidRDefault="008D76E8" w:rsidP="008D76E8">
      <w:pPr>
        <w:rPr>
          <w:ins w:id="513" w:author="Ken Fuchs" w:date="2020-07-03T16:44:00Z"/>
        </w:rPr>
      </w:pPr>
      <w:ins w:id="514" w:author="Ken Fuchs" w:date="2020-07-03T16:44:00Z">
        <w:r w:rsidRPr="00ED3D32">
          <w:rPr>
            <w:b/>
            <w:bCs/>
          </w:rPr>
          <w:t>And</w:t>
        </w:r>
        <w:r>
          <w:t xml:space="preserve"> the alert shall be shown as inactive/ended on all accessible remote alerting devices</w:t>
        </w:r>
      </w:ins>
    </w:p>
    <w:p w14:paraId="1F430AEB" w14:textId="77777777" w:rsidR="0027472A" w:rsidRDefault="008D76E8" w:rsidP="0027472A">
      <w:pPr>
        <w:rPr>
          <w:ins w:id="515" w:author="Ken Fuchs" w:date="2020-07-04T10:45:00Z"/>
        </w:rPr>
      </w:pPr>
      <w:ins w:id="516" w:author="Ken Fuchs" w:date="2020-07-03T16:44:00Z">
        <w:r w:rsidRPr="00083FB1">
          <w:rPr>
            <w:b/>
            <w:bCs/>
          </w:rPr>
          <w:t>And</w:t>
        </w:r>
        <w:r>
          <w:t xml:space="preserve"> the audio alarm shall be disabled on all accessible remote alerting device for this alert event</w:t>
        </w:r>
      </w:ins>
    </w:p>
    <w:p w14:paraId="1BF3C8DD" w14:textId="77777777" w:rsidR="0027472A" w:rsidRDefault="0027472A" w:rsidP="0027472A">
      <w:pPr>
        <w:rPr>
          <w:ins w:id="517" w:author="Ken Fuchs" w:date="2020-07-04T10:45:00Z"/>
        </w:rPr>
      </w:pPr>
    </w:p>
    <w:p w14:paraId="28DFEFE5" w14:textId="638B50A3" w:rsidR="00FC0B11" w:rsidRDefault="00327364">
      <w:pPr>
        <w:pStyle w:val="Heading2"/>
        <w:rPr>
          <w:ins w:id="518" w:author="Ken Fuchs" w:date="2020-07-03T21:48:00Z"/>
        </w:rPr>
        <w:pPrChange w:id="519" w:author="Ken Fuchs" w:date="2020-07-04T10:46:00Z">
          <w:pPr>
            <w:pStyle w:val="Heading3"/>
          </w:pPr>
        </w:pPrChange>
      </w:pPr>
      <w:bookmarkStart w:id="520" w:name="_Toc53753002"/>
      <w:bookmarkStart w:id="521" w:name="_Toc54263033"/>
      <w:ins w:id="522" w:author="Ken Fuchs" w:date="2020-07-04T10:12:00Z">
        <w:r>
          <w:lastRenderedPageBreak/>
          <w:t>QR</w:t>
        </w:r>
      </w:ins>
      <w:ins w:id="523" w:author="Ken Fuchs" w:date="2020-07-03T21:48:00Z">
        <w:r w:rsidR="00FC0B11">
          <w:t xml:space="preserve"> Use Case 2</w:t>
        </w:r>
      </w:ins>
      <w:ins w:id="524" w:author="Ken Fuchs" w:date="2020-07-04T12:22:00Z">
        <w:r w:rsidR="00E52591">
          <w:t>: Audible Alert at Bedside</w:t>
        </w:r>
      </w:ins>
      <w:bookmarkEnd w:id="520"/>
      <w:bookmarkEnd w:id="521"/>
    </w:p>
    <w:p w14:paraId="59265950" w14:textId="419C84BF" w:rsidR="008D76E8" w:rsidRDefault="00726377" w:rsidP="00547A74">
      <w:pPr>
        <w:pStyle w:val="Heading3"/>
        <w:rPr>
          <w:ins w:id="525" w:author="Ken Fuchs" w:date="2020-07-04T12:06:00Z"/>
        </w:rPr>
      </w:pPr>
      <w:ins w:id="526" w:author="Ken Fuchs" w:date="2020-07-04T12:06:00Z">
        <w:r>
          <w:t>Scenario 2.1:</w:t>
        </w:r>
      </w:ins>
      <w:ins w:id="527" w:author="Ken Fuchs" w:date="2020-07-04T12:07:00Z">
        <w:r>
          <w:t xml:space="preserve"> Medical device detects an alert situation</w:t>
        </w:r>
      </w:ins>
      <w:ins w:id="528" w:author="Ken Fuchs" w:date="2020-07-04T12:09:00Z">
        <w:r>
          <w:t xml:space="preserve"> and no remote alert systems are accessible</w:t>
        </w:r>
      </w:ins>
      <w:ins w:id="529" w:author="Ken Fuchs" w:date="2020-07-04T12:10:00Z">
        <w:r>
          <w:t xml:space="preserve"> (same as 1.4)</w:t>
        </w:r>
      </w:ins>
    </w:p>
    <w:p w14:paraId="7A1FF72B" w14:textId="77777777" w:rsidR="00726377" w:rsidRPr="001E2AD3" w:rsidRDefault="00726377">
      <w:pPr>
        <w:rPr>
          <w:ins w:id="530" w:author="Ken Fuchs" w:date="2020-07-03T16:44:00Z"/>
        </w:rPr>
        <w:pPrChange w:id="531" w:author="Ken Fuchs" w:date="2020-07-04T12:06:00Z">
          <w:pPr>
            <w:pStyle w:val="Heading3"/>
          </w:pPr>
        </w:pPrChange>
      </w:pPr>
    </w:p>
    <w:p w14:paraId="3B148F59" w14:textId="0BFBFB05" w:rsidR="0021357F" w:rsidRDefault="00327364">
      <w:pPr>
        <w:pStyle w:val="Heading2"/>
        <w:rPr>
          <w:ins w:id="532" w:author="Ken Fuchs" w:date="2020-07-03T21:33:00Z"/>
        </w:rPr>
        <w:pPrChange w:id="533" w:author="Ken Fuchs" w:date="2020-07-03T21:59:00Z">
          <w:pPr>
            <w:pStyle w:val="Heading3"/>
          </w:pPr>
        </w:pPrChange>
      </w:pPr>
      <w:bookmarkStart w:id="534" w:name="_Toc53753003"/>
      <w:bookmarkStart w:id="535" w:name="_Toc54263034"/>
      <w:ins w:id="536" w:author="Ken Fuchs" w:date="2020-07-04T10:12:00Z">
        <w:r>
          <w:t>QR</w:t>
        </w:r>
      </w:ins>
      <w:ins w:id="537" w:author="Ken Fuchs" w:date="2020-07-03T21:33:00Z">
        <w:r w:rsidR="0021357F">
          <w:t xml:space="preserve"> </w:t>
        </w:r>
      </w:ins>
      <w:ins w:id="538" w:author="Ken Fuchs" w:date="2020-07-03T16:45:00Z">
        <w:r w:rsidR="008D76E8">
          <w:t xml:space="preserve">Use Case </w:t>
        </w:r>
      </w:ins>
      <w:ins w:id="539" w:author="Ken Fuchs" w:date="2020-07-03T21:33:00Z">
        <w:r w:rsidR="0021357F">
          <w:t>3</w:t>
        </w:r>
      </w:ins>
      <w:ins w:id="540" w:author="Ken Fuchs" w:date="2020-07-04T12:24:00Z">
        <w:r w:rsidR="00E52591">
          <w:t xml:space="preserve">: </w:t>
        </w:r>
      </w:ins>
      <w:ins w:id="541" w:author="Ken Fuchs" w:date="2020-07-04T12:25:00Z">
        <w:r w:rsidR="00E52591">
          <w:t>Reset and Adjust Alert at Bedside</w:t>
        </w:r>
      </w:ins>
      <w:bookmarkEnd w:id="534"/>
      <w:bookmarkEnd w:id="535"/>
    </w:p>
    <w:p w14:paraId="3742F5CB" w14:textId="5812C5DE" w:rsidR="008D76E8" w:rsidRDefault="008D76E8" w:rsidP="009874E7">
      <w:pPr>
        <w:pStyle w:val="Heading3"/>
        <w:rPr>
          <w:ins w:id="542" w:author="Ken Fuchs" w:date="2020-07-03T16:50:00Z"/>
        </w:rPr>
      </w:pPr>
      <w:ins w:id="543" w:author="Ken Fuchs" w:date="2020-07-03T16:45:00Z">
        <w:r>
          <w:t xml:space="preserve">Scenario </w:t>
        </w:r>
        <w:r w:rsidR="009874E7">
          <w:t>3.1</w:t>
        </w:r>
      </w:ins>
      <w:ins w:id="544" w:author="Ken Fuchs" w:date="2020-07-03T16:46:00Z">
        <w:r w:rsidR="009874E7">
          <w:t>: Caregiver acknowledges the alert at the Bedside device</w:t>
        </w:r>
      </w:ins>
      <w:ins w:id="545" w:author="Ken Fuchs" w:date="2020-07-03T16:49:00Z">
        <w:r w:rsidR="009874E7">
          <w:t xml:space="preserve"> – DAS and DIS accessible</w:t>
        </w:r>
      </w:ins>
    </w:p>
    <w:p w14:paraId="1CA3BFCD" w14:textId="77777777" w:rsidR="009874E7" w:rsidRPr="009874E7" w:rsidRDefault="009874E7" w:rsidP="00980209">
      <w:pPr>
        <w:pStyle w:val="Heading3"/>
        <w:rPr>
          <w:ins w:id="546" w:author="Ken Fuchs" w:date="2020-07-03T16:50:00Z"/>
        </w:rPr>
      </w:pPr>
    </w:p>
    <w:p w14:paraId="13DDB969" w14:textId="0733D602" w:rsidR="009874E7" w:rsidRPr="009874E7" w:rsidRDefault="009874E7" w:rsidP="0021357F">
      <w:pPr>
        <w:pStyle w:val="Heading3"/>
        <w:rPr>
          <w:ins w:id="547" w:author="Ken Fuchs" w:date="2020-07-03T16:48:00Z"/>
        </w:rPr>
      </w:pPr>
      <w:ins w:id="548" w:author="Ken Fuchs" w:date="2020-07-03T16:50:00Z">
        <w:r>
          <w:t>Scenario 3.2: Caregiver acknowledges the alert at the Bedside device – DAS accessible, DIS not accessible</w:t>
        </w:r>
      </w:ins>
    </w:p>
    <w:p w14:paraId="5A28B0C8" w14:textId="6612D261" w:rsidR="009874E7" w:rsidRDefault="009874E7">
      <w:pPr>
        <w:pStyle w:val="Heading3"/>
        <w:rPr>
          <w:ins w:id="549" w:author="Ken Fuchs" w:date="2020-07-03T16:48:00Z"/>
        </w:rPr>
        <w:pPrChange w:id="550" w:author="Ken Fuchs" w:date="2020-07-03T16:50:00Z">
          <w:pPr/>
        </w:pPrChange>
      </w:pPr>
    </w:p>
    <w:p w14:paraId="2E2D754D" w14:textId="72876DAF" w:rsidR="009874E7" w:rsidRPr="009874E7" w:rsidRDefault="009874E7">
      <w:pPr>
        <w:pStyle w:val="Heading3"/>
        <w:rPr>
          <w:ins w:id="551" w:author="Ken Fuchs" w:date="2020-07-03T16:50:00Z"/>
        </w:rPr>
        <w:pPrChange w:id="552" w:author="Ken Fuchs" w:date="2020-07-03T16:50:00Z">
          <w:pPr/>
        </w:pPrChange>
      </w:pPr>
      <w:ins w:id="553" w:author="Ken Fuchs" w:date="2020-07-03T16:50:00Z">
        <w:r>
          <w:t>Scenario 3.3: Caregiver acknowledges the alert at the Bedside device – DIS accessible, DAS not accessible</w:t>
        </w:r>
      </w:ins>
    </w:p>
    <w:p w14:paraId="4505621F" w14:textId="7A922323" w:rsidR="009874E7" w:rsidRDefault="009874E7">
      <w:pPr>
        <w:pStyle w:val="Heading3"/>
        <w:rPr>
          <w:ins w:id="554" w:author="Ken Fuchs" w:date="2020-07-03T16:46:00Z"/>
        </w:rPr>
        <w:pPrChange w:id="555" w:author="Ken Fuchs" w:date="2020-07-03T16:50:00Z">
          <w:pPr/>
        </w:pPrChange>
      </w:pPr>
    </w:p>
    <w:p w14:paraId="7E4F5FDD" w14:textId="2A87588A" w:rsidR="0021357F" w:rsidRDefault="00327364">
      <w:pPr>
        <w:pStyle w:val="Heading2"/>
        <w:rPr>
          <w:ins w:id="556" w:author="Ken Fuchs" w:date="2020-07-03T21:33:00Z"/>
        </w:rPr>
        <w:pPrChange w:id="557" w:author="Ken Fuchs" w:date="2020-07-03T21:59:00Z">
          <w:pPr>
            <w:pStyle w:val="Heading3"/>
          </w:pPr>
        </w:pPrChange>
      </w:pPr>
      <w:bookmarkStart w:id="558" w:name="_Toc53753004"/>
      <w:bookmarkStart w:id="559" w:name="_Toc54263035"/>
      <w:ins w:id="560" w:author="Ken Fuchs" w:date="2020-07-04T10:12:00Z">
        <w:r>
          <w:t>QR</w:t>
        </w:r>
      </w:ins>
      <w:ins w:id="561" w:author="Ken Fuchs" w:date="2020-07-03T21:33:00Z">
        <w:r w:rsidR="0021357F">
          <w:t xml:space="preserve"> </w:t>
        </w:r>
      </w:ins>
      <w:ins w:id="562" w:author="Ken Fuchs" w:date="2020-07-03T16:46:00Z">
        <w:r w:rsidR="009874E7">
          <w:t xml:space="preserve">Use Case </w:t>
        </w:r>
      </w:ins>
      <w:ins w:id="563" w:author="Ken Fuchs" w:date="2020-07-03T21:33:00Z">
        <w:r w:rsidR="0021357F">
          <w:t>4</w:t>
        </w:r>
      </w:ins>
      <w:ins w:id="564" w:author="Ken Fuchs" w:date="2020-07-04T12:23:00Z">
        <w:r w:rsidR="00E52591">
          <w:t>: Audible Alert at Central Station (DAS)</w:t>
        </w:r>
      </w:ins>
      <w:bookmarkEnd w:id="558"/>
      <w:bookmarkEnd w:id="559"/>
    </w:p>
    <w:p w14:paraId="535AFAC9" w14:textId="00F001CE" w:rsidR="009874E7" w:rsidRDefault="009874E7">
      <w:pPr>
        <w:pStyle w:val="Heading3"/>
        <w:rPr>
          <w:ins w:id="565" w:author="Ken Fuchs" w:date="2020-07-03T16:46:00Z"/>
        </w:rPr>
        <w:pPrChange w:id="566" w:author="Ken Fuchs" w:date="2020-07-03T16:50:00Z">
          <w:pPr/>
        </w:pPrChange>
      </w:pPr>
      <w:ins w:id="567" w:author="Ken Fuchs" w:date="2020-07-03T16:46:00Z">
        <w:r>
          <w:t>Scenario</w:t>
        </w:r>
      </w:ins>
      <w:ins w:id="568" w:author="Ken Fuchs" w:date="2020-07-03T21:34:00Z">
        <w:r w:rsidR="0021357F">
          <w:t xml:space="preserve"> </w:t>
        </w:r>
      </w:ins>
      <w:ins w:id="569" w:author="Ken Fuchs" w:date="2020-07-03T16:46:00Z">
        <w:r>
          <w:t xml:space="preserve">4.1: </w:t>
        </w:r>
      </w:ins>
      <w:ins w:id="570" w:author="Ken Fuchs" w:date="2020-07-04T12:10:00Z">
        <w:r w:rsidR="00726377">
          <w:t>Medical device det</w:t>
        </w:r>
      </w:ins>
      <w:ins w:id="571" w:author="Ken Fuchs" w:date="2020-07-04T12:11:00Z">
        <w:r w:rsidR="00726377">
          <w:t xml:space="preserve">ects and alert condition and </w:t>
        </w:r>
      </w:ins>
      <w:ins w:id="572" w:author="Ken Fuchs" w:date="2020-07-03T16:46:00Z">
        <w:r>
          <w:t xml:space="preserve">DAS </w:t>
        </w:r>
      </w:ins>
      <w:ins w:id="573" w:author="Ken Fuchs" w:date="2020-07-04T12:10:00Z">
        <w:r w:rsidR="00726377">
          <w:t xml:space="preserve">(CS) </w:t>
        </w:r>
      </w:ins>
      <w:ins w:id="574" w:author="Ken Fuchs" w:date="2020-07-03T16:46:00Z">
        <w:r>
          <w:t>announces the alert</w:t>
        </w:r>
      </w:ins>
    </w:p>
    <w:p w14:paraId="01B13B7F" w14:textId="77777777" w:rsidR="009874E7" w:rsidRPr="009874E7" w:rsidRDefault="009874E7">
      <w:pPr>
        <w:rPr>
          <w:ins w:id="575" w:author="Ken Fuchs" w:date="2020-07-03T16:45:00Z"/>
        </w:rPr>
        <w:pPrChange w:id="576" w:author="Ken Fuchs" w:date="2020-07-03T16:46:00Z">
          <w:pPr>
            <w:pStyle w:val="Heading3"/>
          </w:pPr>
        </w:pPrChange>
      </w:pPr>
    </w:p>
    <w:p w14:paraId="7A3D99D8" w14:textId="7AA3FB1A" w:rsidR="0021357F" w:rsidRDefault="00327364">
      <w:pPr>
        <w:pStyle w:val="Heading2"/>
        <w:rPr>
          <w:ins w:id="577" w:author="Ken Fuchs" w:date="2020-07-03T21:34:00Z"/>
        </w:rPr>
        <w:pPrChange w:id="578" w:author="Ken Fuchs" w:date="2020-07-03T22:00:00Z">
          <w:pPr>
            <w:pStyle w:val="Heading3"/>
          </w:pPr>
        </w:pPrChange>
      </w:pPr>
      <w:bookmarkStart w:id="579" w:name="_Toc53753005"/>
      <w:bookmarkStart w:id="580" w:name="_Toc54263036"/>
      <w:ins w:id="581" w:author="Ken Fuchs" w:date="2020-07-04T10:12:00Z">
        <w:r>
          <w:t>QR</w:t>
        </w:r>
      </w:ins>
      <w:ins w:id="582" w:author="Ken Fuchs" w:date="2020-07-03T21:34:00Z">
        <w:r w:rsidR="0021357F">
          <w:t xml:space="preserve"> </w:t>
        </w:r>
      </w:ins>
      <w:ins w:id="583" w:author="Ken Fuchs" w:date="2020-07-03T16:33:00Z">
        <w:r w:rsidR="00547A74">
          <w:t xml:space="preserve">Use Case </w:t>
        </w:r>
      </w:ins>
      <w:ins w:id="584" w:author="Ken Fuchs" w:date="2020-07-03T21:34:00Z">
        <w:r w:rsidR="0021357F">
          <w:t>5</w:t>
        </w:r>
      </w:ins>
      <w:ins w:id="585" w:author="Ken Fuchs" w:date="2020-07-04T12:24:00Z">
        <w:r w:rsidR="00E52591">
          <w:t xml:space="preserve">: </w:t>
        </w:r>
      </w:ins>
      <w:ins w:id="586" w:author="Ken Fuchs" w:date="2020-07-04T12:25:00Z">
        <w:r w:rsidR="00E52591">
          <w:t>Reset and Adjust</w:t>
        </w:r>
      </w:ins>
      <w:ins w:id="587" w:author="Ken Fuchs" w:date="2020-07-04T12:24:00Z">
        <w:r w:rsidR="00E52591">
          <w:t xml:space="preserve"> Alert at DAS</w:t>
        </w:r>
      </w:ins>
      <w:bookmarkEnd w:id="579"/>
      <w:bookmarkEnd w:id="580"/>
    </w:p>
    <w:p w14:paraId="5454F23B" w14:textId="34A1996C" w:rsidR="00547A74" w:rsidRDefault="00547A74" w:rsidP="00547A74">
      <w:pPr>
        <w:pStyle w:val="Heading3"/>
      </w:pPr>
      <w:r>
        <w:t>Scenario</w:t>
      </w:r>
      <w:ins w:id="588" w:author="Ken Fuchs" w:date="2020-07-03T16:33:00Z">
        <w:r>
          <w:t xml:space="preserve"> </w:t>
        </w:r>
      </w:ins>
      <w:ins w:id="589" w:author="Ken Fuchs" w:date="2020-07-03T16:36:00Z">
        <w:r w:rsidR="008D76E8">
          <w:t>5.1</w:t>
        </w:r>
      </w:ins>
      <w:r>
        <w:t xml:space="preserve">: Caregiver </w:t>
      </w:r>
      <w:del w:id="590" w:author="Kranich, Peter" w:date="2020-10-22T11:15:00Z">
        <w:r w:rsidDel="00117241">
          <w:delText xml:space="preserve">acknowledges </w:delText>
        </w:r>
      </w:del>
      <w:ins w:id="591" w:author="Kranich, Peter" w:date="2020-10-22T11:15:00Z">
        <w:r w:rsidR="00117241">
          <w:t>accepts</w:t>
        </w:r>
        <w:r w:rsidR="00117241">
          <w:t xml:space="preserve"> </w:t>
        </w:r>
      </w:ins>
      <w:r>
        <w:t>the alert at the DAS</w:t>
      </w:r>
      <w:ins w:id="592" w:author="Kranich, Peter" w:date="2020-10-22T11:15:00Z">
        <w:r w:rsidR="00117241">
          <w:t>, and DIS may or may not be accessible</w:t>
        </w:r>
      </w:ins>
    </w:p>
    <w:p w14:paraId="59DDB50C" w14:textId="77777777" w:rsidR="00547A74" w:rsidRDefault="00547A74" w:rsidP="00547A74">
      <w:r w:rsidRPr="00F14C1C">
        <w:rPr>
          <w:b/>
          <w:bCs/>
        </w:rPr>
        <w:t>Given</w:t>
      </w:r>
      <w:r>
        <w:t xml:space="preserve"> alert event was detected by a medical device attached to the patient</w:t>
      </w:r>
    </w:p>
    <w:p w14:paraId="2977719D" w14:textId="77777777" w:rsidR="00547A74" w:rsidRDefault="00547A74" w:rsidP="00547A74">
      <w:r w:rsidRPr="00981FA1">
        <w:rPr>
          <w:b/>
          <w:bCs/>
        </w:rPr>
        <w:t>And</w:t>
      </w:r>
      <w:r>
        <w:t xml:space="preserve"> remote alerting device is part of the DAS</w:t>
      </w:r>
    </w:p>
    <w:p w14:paraId="664E6F39" w14:textId="7D6BD6FD" w:rsidR="00547A74" w:rsidRDefault="00547A74" w:rsidP="00547A74">
      <w:r w:rsidRPr="00F14C1C">
        <w:rPr>
          <w:b/>
          <w:bCs/>
        </w:rPr>
        <w:t>When</w:t>
      </w:r>
      <w:r>
        <w:t xml:space="preserve"> caregiver </w:t>
      </w:r>
      <w:del w:id="593" w:author="Kranich, Peter" w:date="2020-10-22T11:15:00Z">
        <w:r w:rsidDel="00117241">
          <w:delText xml:space="preserve">acknowledges </w:delText>
        </w:r>
      </w:del>
      <w:ins w:id="594" w:author="Kranich, Peter" w:date="2020-10-22T11:15:00Z">
        <w:r w:rsidR="00117241">
          <w:t>accepts</w:t>
        </w:r>
        <w:r w:rsidR="00117241">
          <w:t xml:space="preserve"> </w:t>
        </w:r>
      </w:ins>
      <w:r>
        <w:t>the alert at a remote alerting device</w:t>
      </w:r>
    </w:p>
    <w:p w14:paraId="6A0DB9B7" w14:textId="77777777" w:rsidR="00547A74" w:rsidRDefault="00547A74" w:rsidP="00547A74">
      <w:r>
        <w:rPr>
          <w:b/>
          <w:bCs/>
        </w:rPr>
        <w:t>And</w:t>
      </w:r>
      <w:r>
        <w:t xml:space="preserve"> DAS is accessible</w:t>
      </w:r>
    </w:p>
    <w:p w14:paraId="2B9AA3C8" w14:textId="77777777" w:rsidR="00547A74" w:rsidRDefault="00547A74" w:rsidP="00547A74">
      <w:r w:rsidRPr="00F14C1C">
        <w:rPr>
          <w:b/>
          <w:bCs/>
        </w:rPr>
        <w:t>Then</w:t>
      </w:r>
      <w:r>
        <w:t xml:space="preserve"> the alert shall be shown as acknowledged at the medical device</w:t>
      </w:r>
    </w:p>
    <w:p w14:paraId="668A049F" w14:textId="668D1F7A" w:rsidR="00547A74" w:rsidRPr="00F14C1C" w:rsidRDefault="00547A74" w:rsidP="00547A74">
      <w:r w:rsidRPr="00083FB1">
        <w:rPr>
          <w:b/>
          <w:bCs/>
        </w:rPr>
        <w:t>And</w:t>
      </w:r>
      <w:r>
        <w:t xml:space="preserve"> the audio alarm shall be </w:t>
      </w:r>
      <w:r w:rsidRPr="00CD1ECD">
        <w:rPr>
          <w:b/>
          <w:bCs/>
        </w:rPr>
        <w:t>disabled</w:t>
      </w:r>
      <w:r>
        <w:t xml:space="preserve"> on the medical </w:t>
      </w:r>
      <w:ins w:id="595" w:author="Kranich, Peter" w:date="2020-10-22T11:16:00Z">
        <w:r w:rsidR="00117241">
          <w:t>device in the patient room</w:t>
        </w:r>
        <w:r w:rsidR="00117241" w:rsidDel="00117241">
          <w:t xml:space="preserve"> </w:t>
        </w:r>
      </w:ins>
      <w:del w:id="596" w:author="Kranich, Peter" w:date="2020-10-22T11:16:00Z">
        <w:r w:rsidDel="00117241">
          <w:delText>device</w:delText>
        </w:r>
      </w:del>
    </w:p>
    <w:p w14:paraId="57E04737" w14:textId="476F7008" w:rsidR="00547A74" w:rsidRDefault="00547A74" w:rsidP="00547A74">
      <w:r w:rsidRPr="00ED3D32">
        <w:rPr>
          <w:b/>
          <w:bCs/>
        </w:rPr>
        <w:t>And</w:t>
      </w:r>
      <w:r>
        <w:t xml:space="preserve"> the alert shall be shown as acknowledged on all accessible remote alerting devices</w:t>
      </w:r>
      <w:ins w:id="597" w:author="Kranich, Peter" w:date="2020-10-22T11:17:00Z">
        <w:r w:rsidR="00117241">
          <w:t xml:space="preserve"> </w:t>
        </w:r>
        <w:r w:rsidR="00117241">
          <w:t>(DAS &amp; DIS)</w:t>
        </w:r>
      </w:ins>
    </w:p>
    <w:p w14:paraId="5218E1B2" w14:textId="5F8F0C48" w:rsidR="00547A74" w:rsidRDefault="00547A74" w:rsidP="00547A74">
      <w:r w:rsidRPr="00083FB1">
        <w:rPr>
          <w:b/>
          <w:bCs/>
        </w:rPr>
        <w:t>And</w:t>
      </w:r>
      <w:r>
        <w:t xml:space="preserve"> the audio alarm shall be disabled on all accessible remote alerting devices </w:t>
      </w:r>
      <w:ins w:id="598" w:author="Kranich, Peter" w:date="2020-10-22T11:17:00Z">
        <w:r w:rsidR="00117241">
          <w:t xml:space="preserve">(DAS &amp; DIS) </w:t>
        </w:r>
      </w:ins>
      <w:r>
        <w:t>for this alert event</w:t>
      </w:r>
    </w:p>
    <w:p w14:paraId="1F9745E7" w14:textId="77777777" w:rsidR="00547A74" w:rsidRDefault="00547A74" w:rsidP="00547A74"/>
    <w:p w14:paraId="544010F7" w14:textId="3313A112" w:rsidR="0021357F" w:rsidRDefault="00327364">
      <w:pPr>
        <w:pStyle w:val="Heading2"/>
        <w:rPr>
          <w:ins w:id="599" w:author="Ken Fuchs" w:date="2020-07-03T21:34:00Z"/>
        </w:rPr>
        <w:pPrChange w:id="600" w:author="Ken Fuchs" w:date="2020-07-03T22:00:00Z">
          <w:pPr>
            <w:pStyle w:val="Heading3"/>
          </w:pPr>
        </w:pPrChange>
      </w:pPr>
      <w:bookmarkStart w:id="601" w:name="_Toc53753006"/>
      <w:bookmarkStart w:id="602" w:name="_Toc54263037"/>
      <w:ins w:id="603" w:author="Ken Fuchs" w:date="2020-07-04T10:12:00Z">
        <w:r>
          <w:t>QR</w:t>
        </w:r>
      </w:ins>
      <w:ins w:id="604" w:author="Ken Fuchs" w:date="2020-07-03T21:34:00Z">
        <w:r w:rsidR="0021357F">
          <w:t xml:space="preserve"> </w:t>
        </w:r>
      </w:ins>
      <w:ins w:id="605" w:author="Ken Fuchs" w:date="2020-07-03T16:47:00Z">
        <w:r w:rsidR="009874E7">
          <w:t xml:space="preserve">Use Case </w:t>
        </w:r>
      </w:ins>
      <w:ins w:id="606" w:author="Ken Fuchs" w:date="2020-07-03T21:34:00Z">
        <w:r w:rsidR="0021357F">
          <w:t>6</w:t>
        </w:r>
      </w:ins>
      <w:ins w:id="607" w:author="Ken Fuchs" w:date="2020-07-04T12:23:00Z">
        <w:r w:rsidR="00E52591">
          <w:t>: Audible Alert at Nurse Device</w:t>
        </w:r>
      </w:ins>
      <w:bookmarkEnd w:id="601"/>
      <w:bookmarkEnd w:id="602"/>
    </w:p>
    <w:p w14:paraId="5CBC1F5D" w14:textId="7C64A923" w:rsidR="009874E7" w:rsidRDefault="009874E7" w:rsidP="00547A74">
      <w:pPr>
        <w:pStyle w:val="Heading3"/>
        <w:rPr>
          <w:ins w:id="608" w:author="Ken Fuchs" w:date="2020-07-03T16:47:00Z"/>
        </w:rPr>
      </w:pPr>
      <w:ins w:id="609" w:author="Ken Fuchs" w:date="2020-07-03T16:47:00Z">
        <w:r>
          <w:t xml:space="preserve">Scenario 6.1: </w:t>
        </w:r>
      </w:ins>
      <w:ins w:id="610" w:author="Ken Fuchs" w:date="2020-07-04T12:11:00Z">
        <w:r w:rsidR="00726377">
          <w:t xml:space="preserve">Medical device detects an alert condition and </w:t>
        </w:r>
      </w:ins>
      <w:ins w:id="611" w:author="Ken Fuchs" w:date="2020-07-03T16:47:00Z">
        <w:r>
          <w:t>DIS announces the alert at Caregiver device</w:t>
        </w:r>
      </w:ins>
    </w:p>
    <w:p w14:paraId="1126A529" w14:textId="77777777" w:rsidR="009874E7" w:rsidRPr="009874E7" w:rsidRDefault="009874E7">
      <w:pPr>
        <w:rPr>
          <w:ins w:id="612" w:author="Ken Fuchs" w:date="2020-07-03T16:47:00Z"/>
        </w:rPr>
        <w:pPrChange w:id="613" w:author="Ken Fuchs" w:date="2020-07-03T16:47:00Z">
          <w:pPr>
            <w:pStyle w:val="Heading3"/>
          </w:pPr>
        </w:pPrChange>
      </w:pPr>
    </w:p>
    <w:p w14:paraId="65ACD792" w14:textId="0064A709" w:rsidR="0021357F" w:rsidRDefault="00327364">
      <w:pPr>
        <w:pStyle w:val="Heading2"/>
        <w:rPr>
          <w:ins w:id="614" w:author="Ken Fuchs" w:date="2020-07-03T21:34:00Z"/>
        </w:rPr>
        <w:pPrChange w:id="615" w:author="Ken Fuchs" w:date="2020-07-03T22:00:00Z">
          <w:pPr>
            <w:pStyle w:val="Heading3"/>
          </w:pPr>
        </w:pPrChange>
      </w:pPr>
      <w:bookmarkStart w:id="616" w:name="_Toc53753007"/>
      <w:bookmarkStart w:id="617" w:name="_Toc54263038"/>
      <w:ins w:id="618" w:author="Ken Fuchs" w:date="2020-07-04T10:12:00Z">
        <w:r>
          <w:t>QR</w:t>
        </w:r>
      </w:ins>
      <w:ins w:id="619" w:author="Ken Fuchs" w:date="2020-07-03T21:34:00Z">
        <w:r w:rsidR="0021357F">
          <w:t xml:space="preserve"> </w:t>
        </w:r>
      </w:ins>
      <w:ins w:id="620" w:author="Ken Fuchs" w:date="2020-07-03T16:37:00Z">
        <w:r w:rsidR="008D76E8">
          <w:t xml:space="preserve">Use Case </w:t>
        </w:r>
      </w:ins>
      <w:ins w:id="621" w:author="Ken Fuchs" w:date="2020-07-03T21:34:00Z">
        <w:r w:rsidR="0021357F">
          <w:t>7</w:t>
        </w:r>
      </w:ins>
      <w:ins w:id="622" w:author="Ken Fuchs" w:date="2020-07-04T12:24:00Z">
        <w:r w:rsidR="00E52591">
          <w:t>: Acknowledge Alert at Nurse Device</w:t>
        </w:r>
      </w:ins>
      <w:bookmarkEnd w:id="616"/>
      <w:bookmarkEnd w:id="617"/>
    </w:p>
    <w:p w14:paraId="09617966" w14:textId="5F549898" w:rsidR="00547A74" w:rsidRDefault="00547A74" w:rsidP="00547A74">
      <w:pPr>
        <w:pStyle w:val="Heading3"/>
      </w:pPr>
      <w:r>
        <w:t>Scenario</w:t>
      </w:r>
      <w:ins w:id="623" w:author="Ken Fuchs" w:date="2020-07-03T16:37:00Z">
        <w:r w:rsidR="008D76E8">
          <w:t xml:space="preserve"> 7.1</w:t>
        </w:r>
      </w:ins>
      <w:r>
        <w:t>: Caregiver confirms the alert at the DIS and DAS is accessible</w:t>
      </w:r>
    </w:p>
    <w:p w14:paraId="7B7B06A8" w14:textId="77777777" w:rsidR="00547A74" w:rsidRDefault="00547A74" w:rsidP="00547A74">
      <w:r w:rsidRPr="00F14C1C">
        <w:rPr>
          <w:b/>
          <w:bCs/>
        </w:rPr>
        <w:t>Given</w:t>
      </w:r>
      <w:r>
        <w:t xml:space="preserve"> alert event was detected by a medical device attached to the patient</w:t>
      </w:r>
    </w:p>
    <w:p w14:paraId="39BB5B9C" w14:textId="77777777" w:rsidR="00547A74" w:rsidRDefault="00547A74" w:rsidP="00547A74">
      <w:r w:rsidRPr="00981FA1">
        <w:rPr>
          <w:b/>
          <w:bCs/>
        </w:rPr>
        <w:t>And</w:t>
      </w:r>
      <w:r>
        <w:t xml:space="preserve"> remote alerting device is part of the DIS</w:t>
      </w:r>
    </w:p>
    <w:p w14:paraId="63B63DD2" w14:textId="77777777" w:rsidR="00547A74" w:rsidRDefault="00547A74" w:rsidP="00547A74">
      <w:r w:rsidRPr="00F14C1C">
        <w:rPr>
          <w:b/>
          <w:bCs/>
        </w:rPr>
        <w:t>When</w:t>
      </w:r>
      <w:r>
        <w:t xml:space="preserve"> caregiver confirms the alert at a remote alerting device</w:t>
      </w:r>
    </w:p>
    <w:p w14:paraId="616E8C6F" w14:textId="77777777" w:rsidR="00547A74" w:rsidRDefault="00547A74" w:rsidP="00547A74">
      <w:r>
        <w:rPr>
          <w:b/>
          <w:bCs/>
        </w:rPr>
        <w:t>And</w:t>
      </w:r>
      <w:r>
        <w:t xml:space="preserve"> DIS is accessible</w:t>
      </w:r>
    </w:p>
    <w:p w14:paraId="690E74C9" w14:textId="77777777" w:rsidR="00547A74" w:rsidRDefault="00547A74" w:rsidP="00547A74">
      <w:r>
        <w:rPr>
          <w:b/>
          <w:bCs/>
        </w:rPr>
        <w:t>And</w:t>
      </w:r>
      <w:r>
        <w:t xml:space="preserve"> DAS is accessible</w:t>
      </w:r>
    </w:p>
    <w:p w14:paraId="6AA32386" w14:textId="4D583275" w:rsidR="00547A74" w:rsidRDefault="00547A74" w:rsidP="00547A74">
      <w:pPr>
        <w:rPr>
          <w:ins w:id="624" w:author="Kranich, Peter" w:date="2020-10-22T11:18:00Z"/>
        </w:rPr>
      </w:pPr>
      <w:r w:rsidRPr="00F14C1C">
        <w:rPr>
          <w:b/>
          <w:bCs/>
        </w:rPr>
        <w:t>Then</w:t>
      </w:r>
      <w:r>
        <w:t xml:space="preserve"> the alert shall only be shown as confirmed on all accessible DIS remote alerting devices</w:t>
      </w:r>
    </w:p>
    <w:p w14:paraId="1D8835C1" w14:textId="77777777" w:rsidR="00117241" w:rsidRDefault="00117241" w:rsidP="00117241">
      <w:pPr>
        <w:rPr>
          <w:ins w:id="625" w:author="Kranich, Peter" w:date="2020-10-22T11:19:00Z"/>
        </w:rPr>
      </w:pPr>
      <w:ins w:id="626" w:author="Kranich, Peter" w:date="2020-10-22T11:19:00Z">
        <w:r>
          <w:rPr>
            <w:b/>
            <w:bCs/>
          </w:rPr>
          <w:t>And</w:t>
        </w:r>
        <w:r>
          <w:t xml:space="preserve"> the alert shall be shown on all accessible DAS remote alerting devices</w:t>
        </w:r>
      </w:ins>
    </w:p>
    <w:p w14:paraId="0D82F14D" w14:textId="77777777" w:rsidR="00117241" w:rsidRDefault="00117241" w:rsidP="00117241">
      <w:pPr>
        <w:rPr>
          <w:ins w:id="627" w:author="Kranich, Peter" w:date="2020-10-22T11:19:00Z"/>
        </w:rPr>
      </w:pPr>
      <w:ins w:id="628" w:author="Kranich, Peter" w:date="2020-10-22T11:19:00Z">
        <w:r w:rsidRPr="00083FB1">
          <w:rPr>
            <w:b/>
            <w:bCs/>
          </w:rPr>
          <w:t>And</w:t>
        </w:r>
        <w:r>
          <w:t xml:space="preserve"> the audio alarm shall be enabled on all accessible DAS remote alerting devices</w:t>
        </w:r>
      </w:ins>
    </w:p>
    <w:p w14:paraId="736FD5AF" w14:textId="77777777" w:rsidR="00117241" w:rsidRDefault="00117241" w:rsidP="00117241">
      <w:pPr>
        <w:rPr>
          <w:ins w:id="629" w:author="Kranich, Peter" w:date="2020-10-22T11:19:00Z"/>
        </w:rPr>
      </w:pPr>
      <w:ins w:id="630" w:author="Kranich, Peter" w:date="2020-10-22T11:19:00Z">
        <w:r w:rsidRPr="0045760D">
          <w:rPr>
            <w:b/>
            <w:bCs/>
          </w:rPr>
          <w:t>And</w:t>
        </w:r>
        <w:r>
          <w:t xml:space="preserve"> the alert shall be shown on the medical device locally</w:t>
        </w:r>
      </w:ins>
    </w:p>
    <w:p w14:paraId="24659C0D" w14:textId="77777777" w:rsidR="00117241" w:rsidRDefault="00117241" w:rsidP="00117241">
      <w:pPr>
        <w:rPr>
          <w:ins w:id="631" w:author="Kranich, Peter" w:date="2020-10-22T11:19:00Z"/>
        </w:rPr>
      </w:pPr>
      <w:ins w:id="632" w:author="Kranich, Peter" w:date="2020-10-22T11:19:00Z">
        <w:r w:rsidRPr="00083FB1">
          <w:rPr>
            <w:b/>
            <w:bCs/>
          </w:rPr>
          <w:t>And</w:t>
        </w:r>
        <w:r>
          <w:t xml:space="preserve"> the audio alarm shall be </w:t>
        </w:r>
        <w:r w:rsidRPr="00CD1ECD">
          <w:rPr>
            <w:b/>
            <w:bCs/>
          </w:rPr>
          <w:t>disabled</w:t>
        </w:r>
        <w:r>
          <w:t xml:space="preserve"> on the medical device in the patient room</w:t>
        </w:r>
      </w:ins>
    </w:p>
    <w:p w14:paraId="4B9490EA" w14:textId="692073C4" w:rsidR="00117241" w:rsidDel="00117241" w:rsidRDefault="00117241" w:rsidP="00547A74">
      <w:pPr>
        <w:rPr>
          <w:del w:id="633" w:author="Kranich, Peter" w:date="2020-10-22T11:19:00Z"/>
        </w:rPr>
      </w:pPr>
    </w:p>
    <w:p w14:paraId="0F96CA16" w14:textId="77777777" w:rsidR="00547A74" w:rsidRDefault="00547A74" w:rsidP="00547A74"/>
    <w:p w14:paraId="26D371E1" w14:textId="7636FB9D" w:rsidR="00547A74" w:rsidRDefault="00547A74" w:rsidP="00547A74">
      <w:pPr>
        <w:pStyle w:val="Heading3"/>
      </w:pPr>
      <w:r>
        <w:t>Scenario</w:t>
      </w:r>
      <w:ins w:id="634" w:author="Ken Fuchs" w:date="2020-07-03T16:38:00Z">
        <w:r w:rsidR="008D76E8">
          <w:t xml:space="preserve"> 7.2</w:t>
        </w:r>
      </w:ins>
      <w:r>
        <w:t>: Caregiver confirms the alert at the DIS and DAS is inaccessible</w:t>
      </w:r>
    </w:p>
    <w:p w14:paraId="18C48DF2" w14:textId="77777777" w:rsidR="00547A74" w:rsidRDefault="00547A74" w:rsidP="00547A74">
      <w:r w:rsidRPr="00F14C1C">
        <w:rPr>
          <w:b/>
          <w:bCs/>
        </w:rPr>
        <w:t>Given</w:t>
      </w:r>
      <w:r>
        <w:t xml:space="preserve"> alert event was detected by a medical device attached to the patient</w:t>
      </w:r>
    </w:p>
    <w:p w14:paraId="47864226" w14:textId="77777777" w:rsidR="00547A74" w:rsidRDefault="00547A74" w:rsidP="00547A74">
      <w:r w:rsidRPr="00981FA1">
        <w:rPr>
          <w:b/>
          <w:bCs/>
        </w:rPr>
        <w:t>And</w:t>
      </w:r>
      <w:r>
        <w:t xml:space="preserve"> remote alerting device is part of the DIS</w:t>
      </w:r>
    </w:p>
    <w:p w14:paraId="04A47F5B" w14:textId="77777777" w:rsidR="00547A74" w:rsidRDefault="00547A74" w:rsidP="00547A74">
      <w:r w:rsidRPr="00F14C1C">
        <w:rPr>
          <w:b/>
          <w:bCs/>
        </w:rPr>
        <w:lastRenderedPageBreak/>
        <w:t>When</w:t>
      </w:r>
      <w:r>
        <w:t xml:space="preserve"> caregiver confirms the alert at a remote alerting device</w:t>
      </w:r>
    </w:p>
    <w:p w14:paraId="35B6677A" w14:textId="77777777" w:rsidR="00547A74" w:rsidRDefault="00547A74" w:rsidP="00547A74">
      <w:r>
        <w:rPr>
          <w:b/>
          <w:bCs/>
        </w:rPr>
        <w:t>And</w:t>
      </w:r>
      <w:r>
        <w:t xml:space="preserve"> DIS is accessible</w:t>
      </w:r>
    </w:p>
    <w:p w14:paraId="31AC8D9C" w14:textId="77777777" w:rsidR="00547A74" w:rsidRDefault="00547A74" w:rsidP="00547A74">
      <w:r w:rsidRPr="00EA3417">
        <w:rPr>
          <w:b/>
          <w:bCs/>
        </w:rPr>
        <w:t>But</w:t>
      </w:r>
      <w:r>
        <w:t xml:space="preserve"> DAS is inaccessible</w:t>
      </w:r>
    </w:p>
    <w:p w14:paraId="43C16ECA" w14:textId="0B2B0CF0" w:rsidR="00547A74" w:rsidRDefault="00547A74" w:rsidP="00547A74">
      <w:pPr>
        <w:rPr>
          <w:ins w:id="635" w:author="Kranich, Peter" w:date="2020-10-22T11:20:00Z"/>
        </w:rPr>
      </w:pPr>
      <w:r w:rsidRPr="00F14C1C">
        <w:rPr>
          <w:b/>
          <w:bCs/>
        </w:rPr>
        <w:t>Then</w:t>
      </w:r>
      <w:r>
        <w:t xml:space="preserve"> the alert shall only be shown as confirmed on all accessible DIS remote alerting devices</w:t>
      </w:r>
    </w:p>
    <w:p w14:paraId="0D9C0970" w14:textId="7144984D" w:rsidR="00117241" w:rsidRDefault="00117241" w:rsidP="00547A74">
      <w:ins w:id="636" w:author="Kranich, Peter" w:date="2020-10-22T11:20:00Z">
        <w:r w:rsidRPr="0045760D">
          <w:rPr>
            <w:b/>
            <w:bCs/>
          </w:rPr>
          <w:t>And</w:t>
        </w:r>
        <w:r>
          <w:t xml:space="preserve"> the alert shall be shown on the medical device locally</w:t>
        </w:r>
      </w:ins>
    </w:p>
    <w:p w14:paraId="6EC42268" w14:textId="6CE3C47B" w:rsidR="00547A74" w:rsidRDefault="00547A74" w:rsidP="00547A74">
      <w:pPr>
        <w:rPr>
          <w:ins w:id="637" w:author="Ken Fuchs" w:date="2020-07-03T16:43:00Z"/>
        </w:rPr>
      </w:pPr>
      <w:r w:rsidRPr="00083FB1">
        <w:rPr>
          <w:b/>
          <w:bCs/>
        </w:rPr>
        <w:t>And</w:t>
      </w:r>
      <w:r>
        <w:t xml:space="preserve"> the audio alarm shall be </w:t>
      </w:r>
      <w:r w:rsidRPr="004F4586">
        <w:rPr>
          <w:b/>
          <w:bCs/>
        </w:rPr>
        <w:t>paused</w:t>
      </w:r>
      <w:r>
        <w:t xml:space="preserve"> on the medical device</w:t>
      </w:r>
    </w:p>
    <w:p w14:paraId="78F59D57" w14:textId="77777777" w:rsidR="008D76E8" w:rsidRDefault="008D76E8" w:rsidP="00547A74">
      <w:pPr>
        <w:rPr>
          <w:ins w:id="638" w:author="Ken Fuchs" w:date="2020-07-03T16:43:00Z"/>
        </w:rPr>
      </w:pPr>
    </w:p>
    <w:p w14:paraId="0F04C953" w14:textId="45AC2B8D" w:rsidR="0021357F" w:rsidRDefault="0021357F">
      <w:pPr>
        <w:spacing w:after="160" w:line="259" w:lineRule="auto"/>
        <w:rPr>
          <w:ins w:id="639" w:author="Ken Fuchs" w:date="2020-07-03T21:36:00Z"/>
          <w:rFonts w:asciiTheme="majorHAnsi" w:eastAsiaTheme="majorEastAsia" w:hAnsiTheme="majorHAnsi" w:cstheme="majorBidi"/>
          <w:color w:val="2F5496" w:themeColor="accent1" w:themeShade="BF"/>
          <w:sz w:val="32"/>
          <w:szCs w:val="32"/>
        </w:rPr>
      </w:pPr>
      <w:ins w:id="640" w:author="Ken Fuchs" w:date="2020-07-03T21:36:00Z">
        <w:r>
          <w:br w:type="page"/>
        </w:r>
      </w:ins>
    </w:p>
    <w:p w14:paraId="3145AF0F" w14:textId="2B5CF958" w:rsidR="00A76665" w:rsidRPr="00924533" w:rsidRDefault="00A76665" w:rsidP="00A76665">
      <w:pPr>
        <w:pStyle w:val="Heading1"/>
        <w:rPr>
          <w:ins w:id="641" w:author="Ken Fuchs" w:date="2020-07-03T18:15:00Z"/>
        </w:rPr>
      </w:pPr>
      <w:bookmarkStart w:id="642" w:name="_Toc53753008"/>
      <w:bookmarkStart w:id="643" w:name="_Toc54263039"/>
      <w:ins w:id="644" w:author="Ken Fuchs" w:date="2020-07-03T18:15:00Z">
        <w:r>
          <w:lastRenderedPageBreak/>
          <w:t xml:space="preserve">Feature / Use Case Narrative: </w:t>
        </w:r>
      </w:ins>
      <w:ins w:id="645" w:author="Ken Fuchs" w:date="2020-07-03T18:19:00Z">
        <w:r w:rsidRPr="00327364">
          <w:rPr>
            <w:highlight w:val="yellow"/>
            <w:rPrChange w:id="646" w:author="Ken Fuchs" w:date="2020-07-04T10:16:00Z">
              <w:rPr/>
            </w:rPrChange>
          </w:rPr>
          <w:t>Silent</w:t>
        </w:r>
      </w:ins>
      <w:ins w:id="647" w:author="Ken Fuchs" w:date="2020-07-03T18:15:00Z">
        <w:r w:rsidRPr="00327364">
          <w:rPr>
            <w:highlight w:val="yellow"/>
            <w:rPrChange w:id="648" w:author="Ken Fuchs" w:date="2020-07-04T10:16:00Z">
              <w:rPr/>
            </w:rPrChange>
          </w:rPr>
          <w:t xml:space="preserve"> </w:t>
        </w:r>
      </w:ins>
      <w:ins w:id="649" w:author="Ken Fuchs" w:date="2020-07-04T10:13:00Z">
        <w:r w:rsidR="00327364" w:rsidRPr="00327364">
          <w:rPr>
            <w:highlight w:val="yellow"/>
            <w:rPrChange w:id="650" w:author="Ken Fuchs" w:date="2020-07-04T10:16:00Z">
              <w:rPr/>
            </w:rPrChange>
          </w:rPr>
          <w:t>Room</w:t>
        </w:r>
      </w:ins>
      <w:ins w:id="651" w:author="Ken Fuchs" w:date="2020-07-03T18:15:00Z">
        <w:r>
          <w:t xml:space="preserve"> </w:t>
        </w:r>
      </w:ins>
      <w:ins w:id="652" w:author="Ken Fuchs" w:date="2020-07-04T10:16:00Z">
        <w:r w:rsidR="00327364">
          <w:t xml:space="preserve">(SR) </w:t>
        </w:r>
      </w:ins>
      <w:ins w:id="653" w:author="Ken Fuchs" w:date="2020-07-03T18:15:00Z">
        <w:r>
          <w:t>Alert distribution</w:t>
        </w:r>
        <w:bookmarkEnd w:id="642"/>
        <w:bookmarkEnd w:id="643"/>
      </w:ins>
    </w:p>
    <w:p w14:paraId="59598E8A" w14:textId="5033F3FF" w:rsidR="00A76665" w:rsidRDefault="00A76665" w:rsidP="00A76665">
      <w:pPr>
        <w:spacing w:before="100" w:beforeAutospacing="1" w:after="100" w:afterAutospacing="1"/>
        <w:rPr>
          <w:ins w:id="654" w:author="Ken Fuchs" w:date="2020-07-03T18:15:00Z"/>
        </w:rPr>
      </w:pPr>
      <w:ins w:id="655" w:author="Ken Fuchs" w:date="2020-07-03T18:15:00Z">
        <w:r>
          <w:t xml:space="preserve">Linda is an ICU nurse responsible for 4 patients.  While she is updating documentation at the nursing station one of her patients goes into an alarm state (UC1).  This does not generate an audible tone in the patient room (UC2) though Linda could reset or otherwise handle the alert at the bedside (UC3). It does </w:t>
        </w:r>
        <w:r w:rsidRPr="00327364">
          <w:rPr>
            <w:highlight w:val="yellow"/>
            <w:rPrChange w:id="656" w:author="Ken Fuchs" w:date="2020-07-04T10:17:00Z">
              <w:rPr/>
            </w:rPrChange>
          </w:rPr>
          <w:t>generate an alarm tone at the central station (UC4</w:t>
        </w:r>
        <w:r>
          <w:t xml:space="preserve">) as well as a notification on her mobile device (UC6).  Since she is already at the central station, she can check the situation, </w:t>
        </w:r>
      </w:ins>
      <w:ins w:id="657" w:author="Ken Fuchs" w:date="2020-07-04T10:21:00Z">
        <w:r w:rsidR="00327364">
          <w:t>reset</w:t>
        </w:r>
      </w:ins>
      <w:ins w:id="658" w:author="Ken Fuchs" w:date="2020-07-03T18:15:00Z">
        <w:r>
          <w:t xml:space="preserve"> the alert and otherwise adjust the alert parameters using the central station UI (UC5), and rush to the patient’s room in order to resolve the critical situation.</w:t>
        </w:r>
      </w:ins>
    </w:p>
    <w:p w14:paraId="5BBE37E5" w14:textId="7DE0479B" w:rsidR="00A76665" w:rsidRDefault="00A76665" w:rsidP="00A76665">
      <w:pPr>
        <w:rPr>
          <w:ins w:id="659" w:author="Ken Fuchs" w:date="2020-07-04T10:42:00Z"/>
        </w:rPr>
      </w:pPr>
      <w:ins w:id="660" w:author="Ken Fuchs" w:date="2020-07-03T18:15:00Z">
        <w:r>
          <w:t xml:space="preserve">While she is still taking care of the first patient, another patient goes into an alarm state (UC1) once again generating alarm tones at the central station (UC4) and on her phone (UC6) but not in the patient room. Linda decides </w:t>
        </w:r>
        <w:r w:rsidRPr="00327364">
          <w:rPr>
            <w:highlight w:val="yellow"/>
            <w:rPrChange w:id="661" w:author="Ken Fuchs" w:date="2020-07-04T10:17:00Z">
              <w:rPr/>
            </w:rPrChange>
          </w:rPr>
          <w:t xml:space="preserve">to </w:t>
        </w:r>
      </w:ins>
      <w:ins w:id="662" w:author="Ken Fuchs" w:date="2020-07-03T18:19:00Z">
        <w:r w:rsidRPr="00327364">
          <w:rPr>
            <w:highlight w:val="yellow"/>
            <w:rPrChange w:id="663" w:author="Ken Fuchs" w:date="2020-07-04T10:17:00Z">
              <w:rPr/>
            </w:rPrChange>
          </w:rPr>
          <w:t>reset</w:t>
        </w:r>
      </w:ins>
      <w:ins w:id="664" w:author="Ken Fuchs" w:date="2020-07-03T18:15:00Z">
        <w:r w:rsidRPr="00327364">
          <w:rPr>
            <w:highlight w:val="yellow"/>
            <w:rPrChange w:id="665" w:author="Ken Fuchs" w:date="2020-07-04T10:17:00Z">
              <w:rPr/>
            </w:rPrChange>
          </w:rPr>
          <w:t xml:space="preserve"> the alert</w:t>
        </w:r>
        <w:r>
          <w:t xml:space="preserve"> on her phone (UC7), adjust the alarm limits (UC7) and take care of the other patient after she is done with the first patient.</w:t>
        </w:r>
      </w:ins>
    </w:p>
    <w:p w14:paraId="2027F075" w14:textId="374088C1" w:rsidR="00BD0D6F" w:rsidRDefault="00BD0D6F" w:rsidP="00A76665">
      <w:pPr>
        <w:rPr>
          <w:ins w:id="666" w:author="Ken Fuchs" w:date="2020-07-04T10:42:00Z"/>
        </w:rPr>
      </w:pPr>
    </w:p>
    <w:p w14:paraId="41CB1C32" w14:textId="7524BD5D" w:rsidR="00BD0D6F" w:rsidRDefault="00BD0D6F" w:rsidP="00A76665">
      <w:pPr>
        <w:rPr>
          <w:ins w:id="667" w:author="Ken Fuchs" w:date="2020-07-03T18:15:00Z"/>
        </w:rPr>
      </w:pPr>
      <w:ins w:id="668" w:author="Ken Fuchs" w:date="2020-07-04T10:42:00Z">
        <w:r>
          <w:rPr>
            <w:noProof/>
          </w:rPr>
          <w:drawing>
            <wp:inline distT="0" distB="0" distL="0" distR="0" wp14:anchorId="1D818150" wp14:editId="069277DA">
              <wp:extent cx="5760720" cy="41243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 Use Case.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4124325"/>
                      </a:xfrm>
                      <a:prstGeom prst="rect">
                        <a:avLst/>
                      </a:prstGeom>
                    </pic:spPr>
                  </pic:pic>
                </a:graphicData>
              </a:graphic>
            </wp:inline>
          </w:drawing>
        </w:r>
      </w:ins>
    </w:p>
    <w:p w14:paraId="2B733E62" w14:textId="77777777" w:rsidR="00A76665" w:rsidRPr="00547A74" w:rsidRDefault="00A76665" w:rsidP="00A76665">
      <w:pPr>
        <w:rPr>
          <w:ins w:id="669" w:author="Ken Fuchs" w:date="2020-07-03T18:15:00Z"/>
        </w:rPr>
      </w:pPr>
    </w:p>
    <w:p w14:paraId="68F28C81" w14:textId="6C14DE52" w:rsidR="0021357F" w:rsidRDefault="0021357F" w:rsidP="0021357F">
      <w:pPr>
        <w:pStyle w:val="Heading2"/>
        <w:rPr>
          <w:ins w:id="670" w:author="Ken Fuchs" w:date="2020-07-03T21:38:00Z"/>
        </w:rPr>
      </w:pPr>
      <w:bookmarkStart w:id="671" w:name="_Toc53753009"/>
      <w:bookmarkStart w:id="672" w:name="_Toc54263040"/>
      <w:ins w:id="673" w:author="Ken Fuchs" w:date="2020-07-03T21:38:00Z">
        <w:r>
          <w:t xml:space="preserve">Rule: </w:t>
        </w:r>
      </w:ins>
      <w:ins w:id="674" w:author="Kranich, Peter" w:date="2020-10-22T11:22:00Z">
        <w:r w:rsidR="00117241">
          <w:t>Multiple DAS</w:t>
        </w:r>
        <w:bookmarkEnd w:id="672"/>
        <w:r w:rsidR="00117241" w:rsidDel="00117241">
          <w:t xml:space="preserve"> </w:t>
        </w:r>
      </w:ins>
      <w:ins w:id="675" w:author="Ken Fuchs" w:date="2020-07-03T21:38:00Z">
        <w:del w:id="676" w:author="Kranich, Peter" w:date="2020-10-22T11:22:00Z">
          <w:r w:rsidDel="00117241">
            <w:delText>Multiple primary remote alert systems</w:delText>
          </w:r>
        </w:del>
        <w:bookmarkEnd w:id="671"/>
      </w:ins>
    </w:p>
    <w:p w14:paraId="3C051A33" w14:textId="4D0CEFD5" w:rsidR="0021357F" w:rsidRDefault="0021357F" w:rsidP="0021357F">
      <w:pPr>
        <w:rPr>
          <w:ins w:id="677" w:author="Ken Fuchs" w:date="2020-07-03T21:38:00Z"/>
        </w:rPr>
      </w:pPr>
      <w:ins w:id="678" w:author="Ken Fuchs" w:date="2020-07-03T21:38:00Z">
        <w:r>
          <w:t xml:space="preserve">There are multiple </w:t>
        </w:r>
      </w:ins>
      <w:ins w:id="679" w:author="Kranich, Peter" w:date="2020-10-22T11:22:00Z">
        <w:r w:rsidR="00117241">
          <w:t xml:space="preserve">distributed alarm systems </w:t>
        </w:r>
      </w:ins>
      <w:ins w:id="680" w:author="Ken Fuchs" w:date="2020-07-03T21:38:00Z">
        <w:del w:id="681" w:author="Kranich, Peter" w:date="2020-10-22T11:22:00Z">
          <w:r w:rsidDel="00117241">
            <w:delText xml:space="preserve">primary remote alert systems </w:delText>
          </w:r>
        </w:del>
        <w:r>
          <w:t xml:space="preserve">(e.g. mobile alerting device system, central monitoring station, etc.) compliant with the </w:t>
        </w:r>
        <w:r w:rsidRPr="00A04D16">
          <w:t>IEC 60601-1-8</w:t>
        </w:r>
        <w:r>
          <w:t xml:space="preserve"> alarm standard for Distributed Alarm Systems (DAS).</w:t>
        </w:r>
      </w:ins>
    </w:p>
    <w:p w14:paraId="2ACAE85A" w14:textId="77777777" w:rsidR="0021357F" w:rsidRDefault="0021357F" w:rsidP="0021357F">
      <w:pPr>
        <w:rPr>
          <w:ins w:id="682" w:author="Ken Fuchs" w:date="2020-07-03T21:38:00Z"/>
        </w:rPr>
      </w:pPr>
    </w:p>
    <w:p w14:paraId="47B3E957" w14:textId="4B516A3D" w:rsidR="00FC0B11" w:rsidRDefault="00327364">
      <w:pPr>
        <w:pStyle w:val="Heading2"/>
        <w:rPr>
          <w:ins w:id="683" w:author="Ken Fuchs" w:date="2020-07-03T21:40:00Z"/>
        </w:rPr>
        <w:pPrChange w:id="684" w:author="Ken Fuchs" w:date="2020-07-03T22:00:00Z">
          <w:pPr>
            <w:pStyle w:val="Heading3"/>
          </w:pPr>
        </w:pPrChange>
      </w:pPr>
      <w:bookmarkStart w:id="685" w:name="_Toc53753010"/>
      <w:bookmarkStart w:id="686" w:name="_Toc54263041"/>
      <w:ins w:id="687" w:author="Ken Fuchs" w:date="2020-07-04T10:13:00Z">
        <w:r>
          <w:t>SR</w:t>
        </w:r>
      </w:ins>
      <w:ins w:id="688" w:author="Ken Fuchs" w:date="2020-07-04T10:46:00Z">
        <w:r w:rsidR="0027472A">
          <w:t xml:space="preserve"> </w:t>
        </w:r>
      </w:ins>
      <w:ins w:id="689" w:author="Ken Fuchs" w:date="2020-07-03T21:40:00Z">
        <w:r w:rsidR="00FC0B11">
          <w:t>Use Case 1</w:t>
        </w:r>
      </w:ins>
      <w:ins w:id="690" w:author="Ken Fuchs" w:date="2020-07-04T12:26:00Z">
        <w:r w:rsidR="00D0281D">
          <w:t>: Detect and Communicate Alert at Bedside Device</w:t>
        </w:r>
      </w:ins>
      <w:bookmarkEnd w:id="685"/>
      <w:bookmarkEnd w:id="686"/>
    </w:p>
    <w:p w14:paraId="454085A8" w14:textId="4E6230EA" w:rsidR="0021357F" w:rsidRDefault="0021357F" w:rsidP="0021357F">
      <w:pPr>
        <w:pStyle w:val="Heading3"/>
        <w:rPr>
          <w:ins w:id="691" w:author="Ken Fuchs" w:date="2020-07-03T21:38:00Z"/>
        </w:rPr>
      </w:pPr>
      <w:ins w:id="692" w:author="Ken Fuchs" w:date="2020-07-03T21:38:00Z">
        <w:r>
          <w:t>Scenario</w:t>
        </w:r>
      </w:ins>
      <w:ins w:id="693" w:author="Ken Fuchs" w:date="2020-07-03T21:40:00Z">
        <w:r w:rsidR="00FC0B11">
          <w:t xml:space="preserve"> 1.1</w:t>
        </w:r>
      </w:ins>
      <w:ins w:id="694" w:author="Ken Fuchs" w:date="2020-07-03T21:38:00Z">
        <w:r>
          <w:t xml:space="preserve">: Medical device detects an alert situation and at least </w:t>
        </w:r>
      </w:ins>
      <w:ins w:id="695" w:author="Kranich, Peter" w:date="2020-10-22T11:23:00Z">
        <w:r w:rsidR="00117241">
          <w:t>one distributed alarm system</w:t>
        </w:r>
        <w:r w:rsidR="00117241" w:rsidDel="00117241">
          <w:t xml:space="preserve"> </w:t>
        </w:r>
      </w:ins>
      <w:ins w:id="696" w:author="Ken Fuchs" w:date="2020-07-03T21:38:00Z">
        <w:del w:id="697" w:author="Kranich, Peter" w:date="2020-10-22T11:23:00Z">
          <w:r w:rsidDel="00117241">
            <w:delText xml:space="preserve">one remote alert system </w:delText>
          </w:r>
        </w:del>
        <w:r>
          <w:t>is accessible</w:t>
        </w:r>
      </w:ins>
    </w:p>
    <w:p w14:paraId="57546A60" w14:textId="77777777" w:rsidR="0021357F" w:rsidRDefault="0021357F" w:rsidP="0021357F">
      <w:pPr>
        <w:rPr>
          <w:ins w:id="698" w:author="Ken Fuchs" w:date="2020-07-03T21:38:00Z"/>
        </w:rPr>
      </w:pPr>
      <w:ins w:id="699" w:author="Ken Fuchs" w:date="2020-07-03T21:38:00Z">
        <w:r w:rsidRPr="00F14C1C">
          <w:rPr>
            <w:b/>
            <w:bCs/>
          </w:rPr>
          <w:t>Given</w:t>
        </w:r>
        <w:r>
          <w:t xml:space="preserve"> alert event was detected by a medical device attached to the patient</w:t>
        </w:r>
      </w:ins>
    </w:p>
    <w:p w14:paraId="5C81D7BD" w14:textId="77777777" w:rsidR="0021357F" w:rsidRDefault="0021357F" w:rsidP="0021357F">
      <w:pPr>
        <w:rPr>
          <w:ins w:id="700" w:author="Ken Fuchs" w:date="2020-07-03T21:38:00Z"/>
        </w:rPr>
      </w:pPr>
      <w:ins w:id="701" w:author="Ken Fuchs" w:date="2020-07-03T21:38:00Z">
        <w:r w:rsidRPr="00F14C1C">
          <w:rPr>
            <w:b/>
            <w:bCs/>
          </w:rPr>
          <w:t>When</w:t>
        </w:r>
        <w:r>
          <w:t xml:space="preserve"> at least one remote alert system is accessible</w:t>
        </w:r>
      </w:ins>
    </w:p>
    <w:p w14:paraId="7C3E58F4" w14:textId="77777777" w:rsidR="0021357F" w:rsidRDefault="0021357F" w:rsidP="0021357F">
      <w:pPr>
        <w:rPr>
          <w:ins w:id="702" w:author="Ken Fuchs" w:date="2020-07-03T21:38:00Z"/>
        </w:rPr>
      </w:pPr>
      <w:ins w:id="703" w:author="Ken Fuchs" w:date="2020-07-03T21:38:00Z">
        <w:r w:rsidRPr="00F14C1C">
          <w:rPr>
            <w:b/>
            <w:bCs/>
          </w:rPr>
          <w:t>Then</w:t>
        </w:r>
        <w:r>
          <w:t xml:space="preserve"> the alert shall be shown on all accessible remote alerting devices</w:t>
        </w:r>
      </w:ins>
    </w:p>
    <w:p w14:paraId="7EE78D09" w14:textId="77777777" w:rsidR="0021357F" w:rsidRDefault="0021357F" w:rsidP="0021357F">
      <w:pPr>
        <w:rPr>
          <w:ins w:id="704" w:author="Ken Fuchs" w:date="2020-07-03T21:38:00Z"/>
        </w:rPr>
      </w:pPr>
      <w:ins w:id="705" w:author="Ken Fuchs" w:date="2020-07-03T21:38:00Z">
        <w:r w:rsidRPr="00083FB1">
          <w:rPr>
            <w:b/>
            <w:bCs/>
          </w:rPr>
          <w:t>And</w:t>
        </w:r>
        <w:r>
          <w:t xml:space="preserve"> the audio alarm shall be enabled on all accessible remote alerting devices</w:t>
        </w:r>
      </w:ins>
    </w:p>
    <w:p w14:paraId="1C0989A4" w14:textId="77777777" w:rsidR="00117241" w:rsidRDefault="0021357F" w:rsidP="00117241">
      <w:pPr>
        <w:rPr>
          <w:ins w:id="706" w:author="Kranich, Peter" w:date="2020-10-22T11:24:00Z"/>
        </w:rPr>
      </w:pPr>
      <w:ins w:id="707" w:author="Ken Fuchs" w:date="2020-07-03T21:38:00Z">
        <w:r w:rsidRPr="00083FB1">
          <w:rPr>
            <w:b/>
            <w:bCs/>
          </w:rPr>
          <w:lastRenderedPageBreak/>
          <w:t>And</w:t>
        </w:r>
        <w:r>
          <w:t xml:space="preserve"> </w:t>
        </w:r>
      </w:ins>
      <w:ins w:id="708" w:author="Kranich, Peter" w:date="2020-10-22T11:24:00Z">
        <w:r w:rsidR="00117241">
          <w:t>active device alert events shall be shown on the medical devices locally</w:t>
        </w:r>
      </w:ins>
    </w:p>
    <w:p w14:paraId="141A90FA" w14:textId="43036695" w:rsidR="0021357F" w:rsidRPr="00F14C1C" w:rsidRDefault="00117241" w:rsidP="0021357F">
      <w:pPr>
        <w:rPr>
          <w:ins w:id="709" w:author="Ken Fuchs" w:date="2020-07-03T21:38:00Z"/>
        </w:rPr>
      </w:pPr>
      <w:ins w:id="710" w:author="Kranich, Peter" w:date="2020-10-22T11:24:00Z">
        <w:r>
          <w:rPr>
            <w:b/>
            <w:bCs/>
          </w:rPr>
          <w:t>And</w:t>
        </w:r>
        <w:r>
          <w:t xml:space="preserve"> the audio alarm shall be disabled on all medical devices in the patient room</w:t>
        </w:r>
      </w:ins>
      <w:ins w:id="711" w:author="Ken Fuchs" w:date="2020-07-03T21:38:00Z">
        <w:del w:id="712" w:author="Kranich, Peter" w:date="2020-10-22T11:24:00Z">
          <w:r w:rsidR="0021357F" w:rsidDel="00117241">
            <w:delText>the audio alarm shall be disabled on the medical device</w:delText>
          </w:r>
        </w:del>
      </w:ins>
    </w:p>
    <w:p w14:paraId="5A38804A" w14:textId="77777777" w:rsidR="0021357F" w:rsidRDefault="0021357F" w:rsidP="0021357F">
      <w:pPr>
        <w:rPr>
          <w:ins w:id="713" w:author="Ken Fuchs" w:date="2020-07-03T21:38:00Z"/>
        </w:rPr>
      </w:pPr>
    </w:p>
    <w:p w14:paraId="00CF1473" w14:textId="77777777" w:rsidR="00F11C21" w:rsidRDefault="00FC0B11" w:rsidP="00F11C21">
      <w:pPr>
        <w:pStyle w:val="Heading3"/>
        <w:rPr>
          <w:ins w:id="714" w:author="Kranich, Peter" w:date="2020-10-22T12:26:00Z"/>
        </w:rPr>
      </w:pPr>
      <w:commentRangeStart w:id="715"/>
      <w:ins w:id="716" w:author="Ken Fuchs" w:date="2020-07-03T21:42:00Z">
        <w:r>
          <w:t xml:space="preserve">Scenario 1.2: </w:t>
        </w:r>
      </w:ins>
      <w:ins w:id="717" w:author="Kranich, Peter" w:date="2020-10-22T12:26:00Z">
        <w:r w:rsidR="00F11C21">
          <w:t>Medical device detects an alert situation and all distributed alarm systems (DAS/DIS) are inaccessible or become inaccessible</w:t>
        </w:r>
      </w:ins>
    </w:p>
    <w:p w14:paraId="23503E1F" w14:textId="77777777" w:rsidR="00F11C21" w:rsidRDefault="00F11C21" w:rsidP="00F11C21">
      <w:pPr>
        <w:rPr>
          <w:ins w:id="718" w:author="Kranich, Peter" w:date="2020-10-22T12:26:00Z"/>
        </w:rPr>
      </w:pPr>
      <w:ins w:id="719" w:author="Kranich, Peter" w:date="2020-10-22T12:26:00Z">
        <w:r w:rsidRPr="00F14C1C">
          <w:rPr>
            <w:b/>
            <w:bCs/>
          </w:rPr>
          <w:t>Given</w:t>
        </w:r>
        <w:r>
          <w:t xml:space="preserve"> alert event was detected by a medical device attached to the patient</w:t>
        </w:r>
      </w:ins>
    </w:p>
    <w:p w14:paraId="586BE388" w14:textId="77777777" w:rsidR="00F11C21" w:rsidRDefault="00F11C21" w:rsidP="00F11C21">
      <w:pPr>
        <w:rPr>
          <w:ins w:id="720" w:author="Kranich, Peter" w:date="2020-10-22T12:26:00Z"/>
        </w:rPr>
      </w:pPr>
      <w:ins w:id="721" w:author="Kranich, Peter" w:date="2020-10-22T12:26:00Z">
        <w:r w:rsidRPr="00F14C1C">
          <w:rPr>
            <w:b/>
            <w:bCs/>
          </w:rPr>
          <w:t>When</w:t>
        </w:r>
        <w:r>
          <w:t xml:space="preserve"> distributed alarm systems (DAS/DIS) are inaccessible or become inaccessible</w:t>
        </w:r>
      </w:ins>
    </w:p>
    <w:p w14:paraId="3E04CD8F" w14:textId="77777777" w:rsidR="00F11C21" w:rsidRDefault="00F11C21" w:rsidP="00F11C21">
      <w:pPr>
        <w:rPr>
          <w:ins w:id="722" w:author="Kranich, Peter" w:date="2020-10-22T12:26:00Z"/>
        </w:rPr>
      </w:pPr>
      <w:ins w:id="723" w:author="Kranich, Peter" w:date="2020-10-22T12:26:00Z">
        <w:r w:rsidRPr="00F14C1C">
          <w:rPr>
            <w:b/>
            <w:bCs/>
          </w:rPr>
          <w:t>Then</w:t>
        </w:r>
        <w:r>
          <w:t xml:space="preserve"> active device alert events shall be shown on the medical devices locally</w:t>
        </w:r>
      </w:ins>
    </w:p>
    <w:p w14:paraId="594EAD61" w14:textId="77777777" w:rsidR="00F11C21" w:rsidRDefault="00F11C21" w:rsidP="00F11C21">
      <w:pPr>
        <w:rPr>
          <w:ins w:id="724" w:author="Kranich, Peter" w:date="2020-10-22T12:26:00Z"/>
        </w:rPr>
      </w:pPr>
      <w:ins w:id="725" w:author="Kranich, Peter" w:date="2020-10-22T12:26:00Z">
        <w:r>
          <w:rPr>
            <w:b/>
            <w:bCs/>
          </w:rPr>
          <w:t>And</w:t>
        </w:r>
        <w:r>
          <w:t xml:space="preserve"> the audio alarm shall be enabled on all medical devices in the patient room</w:t>
        </w:r>
      </w:ins>
    </w:p>
    <w:p w14:paraId="7E5CC733" w14:textId="3A5E588D" w:rsidR="00FC0B11" w:rsidDel="00F11C21" w:rsidRDefault="00FC0B11" w:rsidP="00F11C21">
      <w:pPr>
        <w:pStyle w:val="Heading3"/>
        <w:rPr>
          <w:ins w:id="726" w:author="Ken Fuchs" w:date="2020-07-03T21:42:00Z"/>
          <w:del w:id="727" w:author="Kranich, Peter" w:date="2020-10-22T12:26:00Z"/>
        </w:rPr>
      </w:pPr>
      <w:ins w:id="728" w:author="Ken Fuchs" w:date="2020-07-03T21:42:00Z">
        <w:del w:id="729" w:author="Kranich, Peter" w:date="2020-10-22T12:26:00Z">
          <w:r w:rsidRPr="00117241" w:rsidDel="00F11C21">
            <w:rPr>
              <w:highlight w:val="yellow"/>
              <w:rPrChange w:id="730" w:author="Kranich, Peter" w:date="2020-10-22T11:32:00Z">
                <w:rPr/>
              </w:rPrChange>
            </w:rPr>
            <w:delText>Medical</w:delText>
          </w:r>
          <w:r w:rsidDel="00F11C21">
            <w:delText xml:space="preserve"> device detects an alert situation and all remote alert systems are inaccessible</w:delText>
          </w:r>
        </w:del>
      </w:ins>
    </w:p>
    <w:p w14:paraId="4852EA2F" w14:textId="3160327F" w:rsidR="00FC0B11" w:rsidDel="00F11C21" w:rsidRDefault="00FC0B11" w:rsidP="00F11C21">
      <w:pPr>
        <w:pStyle w:val="Heading3"/>
        <w:rPr>
          <w:ins w:id="731" w:author="Ken Fuchs" w:date="2020-07-03T21:42:00Z"/>
          <w:del w:id="732" w:author="Kranich, Peter" w:date="2020-10-22T12:26:00Z"/>
        </w:rPr>
      </w:pPr>
      <w:ins w:id="733" w:author="Ken Fuchs" w:date="2020-07-03T21:42:00Z">
        <w:del w:id="734" w:author="Kranich, Peter" w:date="2020-10-22T12:26:00Z">
          <w:r w:rsidRPr="00F14C1C" w:rsidDel="00F11C21">
            <w:rPr>
              <w:b/>
              <w:bCs/>
            </w:rPr>
            <w:delText>Given</w:delText>
          </w:r>
          <w:r w:rsidDel="00F11C21">
            <w:delText xml:space="preserve"> alert event was detected by a medical device attached to the patient</w:delText>
          </w:r>
        </w:del>
      </w:ins>
    </w:p>
    <w:p w14:paraId="2FEEF440" w14:textId="5E0697AB" w:rsidR="00FC0B11" w:rsidDel="00F11C21" w:rsidRDefault="00FC0B11" w:rsidP="00F11C21">
      <w:pPr>
        <w:pStyle w:val="Heading3"/>
        <w:rPr>
          <w:ins w:id="735" w:author="Ken Fuchs" w:date="2020-07-03T21:42:00Z"/>
          <w:del w:id="736" w:author="Kranich, Peter" w:date="2020-10-22T12:26:00Z"/>
        </w:rPr>
      </w:pPr>
      <w:ins w:id="737" w:author="Ken Fuchs" w:date="2020-07-03T21:42:00Z">
        <w:del w:id="738" w:author="Kranich, Peter" w:date="2020-10-22T12:26:00Z">
          <w:r w:rsidRPr="00F14C1C" w:rsidDel="00F11C21">
            <w:rPr>
              <w:b/>
              <w:bCs/>
            </w:rPr>
            <w:delText>When</w:delText>
          </w:r>
          <w:r w:rsidDel="00F11C21">
            <w:delText xml:space="preserve"> all remote alert systems are inaccessible</w:delText>
          </w:r>
        </w:del>
      </w:ins>
    </w:p>
    <w:p w14:paraId="7D1D19A8" w14:textId="3651F274" w:rsidR="00FC0B11" w:rsidDel="00F11C21" w:rsidRDefault="00FC0B11" w:rsidP="00F11C21">
      <w:pPr>
        <w:pStyle w:val="Heading3"/>
        <w:rPr>
          <w:ins w:id="739" w:author="Ken Fuchs" w:date="2020-07-03T21:42:00Z"/>
          <w:del w:id="740" w:author="Kranich, Peter" w:date="2020-10-22T12:26:00Z"/>
        </w:rPr>
      </w:pPr>
      <w:ins w:id="741" w:author="Ken Fuchs" w:date="2020-07-03T21:42:00Z">
        <w:del w:id="742" w:author="Kranich, Peter" w:date="2020-10-22T12:26:00Z">
          <w:r w:rsidRPr="00F14C1C" w:rsidDel="00F11C21">
            <w:rPr>
              <w:b/>
              <w:bCs/>
            </w:rPr>
            <w:delText>Then</w:delText>
          </w:r>
          <w:r w:rsidDel="00F11C21">
            <w:delText xml:space="preserve"> the audio alarm shall be enabled on the medical device</w:delText>
          </w:r>
        </w:del>
      </w:ins>
    </w:p>
    <w:p w14:paraId="05F2E658" w14:textId="77777777" w:rsidR="00F67483" w:rsidRDefault="00F67483" w:rsidP="00F11C21">
      <w:pPr>
        <w:pStyle w:val="Heading3"/>
        <w:rPr>
          <w:ins w:id="743" w:author="Ken Fuchs" w:date="2020-07-03T21:50:00Z"/>
        </w:rPr>
      </w:pPr>
    </w:p>
    <w:p w14:paraId="3C3933A5" w14:textId="77777777" w:rsidR="00F11C21" w:rsidRDefault="00F67483" w:rsidP="00F11C21">
      <w:pPr>
        <w:pStyle w:val="Heading3"/>
        <w:rPr>
          <w:ins w:id="744" w:author="Kranich, Peter" w:date="2020-10-22T12:27:00Z"/>
        </w:rPr>
      </w:pPr>
      <w:ins w:id="745" w:author="Ken Fuchs" w:date="2020-07-03T21:50:00Z">
        <w:r>
          <w:t xml:space="preserve">Scenario 1.3: </w:t>
        </w:r>
      </w:ins>
      <w:ins w:id="746" w:author="Kranich, Peter" w:date="2020-10-22T12:27:00Z">
        <w:r w:rsidR="00F11C21">
          <w:t>Alert situation has been resolved and at least one distributed alarm system (DAS/DIS) is accessible</w:t>
        </w:r>
      </w:ins>
    </w:p>
    <w:p w14:paraId="797F2604" w14:textId="77777777" w:rsidR="00F11C21" w:rsidRDefault="00F11C21" w:rsidP="00F11C21">
      <w:pPr>
        <w:rPr>
          <w:ins w:id="747" w:author="Kranich, Peter" w:date="2020-10-22T12:27:00Z"/>
        </w:rPr>
      </w:pPr>
      <w:ins w:id="748" w:author="Kranich, Peter" w:date="2020-10-22T12:27:00Z">
        <w:r w:rsidRPr="00F14C1C">
          <w:rPr>
            <w:b/>
            <w:bCs/>
          </w:rPr>
          <w:t>Given</w:t>
        </w:r>
        <w:r>
          <w:t xml:space="preserve"> medical device detected that the alert situation has been resolved</w:t>
        </w:r>
      </w:ins>
    </w:p>
    <w:p w14:paraId="1DE268EE" w14:textId="77777777" w:rsidR="00F11C21" w:rsidRDefault="00F11C21" w:rsidP="00F11C21">
      <w:pPr>
        <w:rPr>
          <w:ins w:id="749" w:author="Kranich, Peter" w:date="2020-10-22T12:27:00Z"/>
        </w:rPr>
      </w:pPr>
      <w:ins w:id="750" w:author="Kranich, Peter" w:date="2020-10-22T12:27:00Z">
        <w:r w:rsidRPr="00F14C1C">
          <w:rPr>
            <w:b/>
            <w:bCs/>
          </w:rPr>
          <w:t>When</w:t>
        </w:r>
        <w:r>
          <w:t xml:space="preserve"> at least one distributed alarm system (DAS/DIS) is accessible</w:t>
        </w:r>
      </w:ins>
    </w:p>
    <w:p w14:paraId="11E04782" w14:textId="77777777" w:rsidR="00F11C21" w:rsidRDefault="00F11C21" w:rsidP="00F11C21">
      <w:pPr>
        <w:rPr>
          <w:ins w:id="751" w:author="Kranich, Peter" w:date="2020-10-22T12:27:00Z"/>
        </w:rPr>
      </w:pPr>
      <w:ins w:id="752" w:author="Kranich, Peter" w:date="2020-10-22T12:27:00Z">
        <w:r w:rsidRPr="00F14C1C">
          <w:rPr>
            <w:b/>
            <w:bCs/>
          </w:rPr>
          <w:t>Then</w:t>
        </w:r>
        <w:r>
          <w:t xml:space="preserve"> the alert shall be shown as inactive/ended at the medical device locally</w:t>
        </w:r>
      </w:ins>
    </w:p>
    <w:p w14:paraId="6423FFEB" w14:textId="77777777" w:rsidR="00F11C21" w:rsidRPr="00F14C1C" w:rsidRDefault="00F11C21" w:rsidP="00F11C21">
      <w:pPr>
        <w:rPr>
          <w:ins w:id="753" w:author="Kranich, Peter" w:date="2020-10-22T12:27:00Z"/>
        </w:rPr>
      </w:pPr>
      <w:ins w:id="754" w:author="Kranich, Peter" w:date="2020-10-22T12:27:00Z">
        <w:r w:rsidRPr="00083FB1">
          <w:rPr>
            <w:b/>
            <w:bCs/>
          </w:rPr>
          <w:t>And</w:t>
        </w:r>
        <w:r>
          <w:t xml:space="preserve"> the audio alarm shall be disabled on the medical device in the patient room</w:t>
        </w:r>
      </w:ins>
    </w:p>
    <w:p w14:paraId="541DD554" w14:textId="77777777" w:rsidR="00F11C21" w:rsidRDefault="00F11C21" w:rsidP="00F11C21">
      <w:pPr>
        <w:rPr>
          <w:ins w:id="755" w:author="Kranich, Peter" w:date="2020-10-22T12:27:00Z"/>
        </w:rPr>
      </w:pPr>
      <w:ins w:id="756" w:author="Kranich, Peter" w:date="2020-10-22T12:27:00Z">
        <w:r w:rsidRPr="00ED3D32">
          <w:rPr>
            <w:b/>
            <w:bCs/>
          </w:rPr>
          <w:t>And</w:t>
        </w:r>
        <w:r>
          <w:t xml:space="preserve"> the alert shall be shown as inactive/ended on all accessible remote alerting devices</w:t>
        </w:r>
      </w:ins>
    </w:p>
    <w:p w14:paraId="178DD421" w14:textId="77777777" w:rsidR="00F11C21" w:rsidRPr="00F14C1C" w:rsidRDefault="00F11C21" w:rsidP="00F11C21">
      <w:pPr>
        <w:rPr>
          <w:ins w:id="757" w:author="Kranich, Peter" w:date="2020-10-22T12:27:00Z"/>
        </w:rPr>
      </w:pPr>
      <w:ins w:id="758" w:author="Kranich, Peter" w:date="2020-10-22T12:27:00Z">
        <w:r w:rsidRPr="00083FB1">
          <w:rPr>
            <w:b/>
            <w:bCs/>
          </w:rPr>
          <w:t>And</w:t>
        </w:r>
        <w:r>
          <w:t xml:space="preserve"> the audio alarm shall be disabled on all accessible remote alerting device for this alert event</w:t>
        </w:r>
      </w:ins>
      <w:commentRangeEnd w:id="715"/>
      <w:ins w:id="759" w:author="Kranich, Peter" w:date="2020-10-22T12:28:00Z">
        <w:r>
          <w:rPr>
            <w:rStyle w:val="CommentReference"/>
          </w:rPr>
          <w:commentReference w:id="715"/>
        </w:r>
      </w:ins>
    </w:p>
    <w:p w14:paraId="4A335666" w14:textId="370FBCF2" w:rsidR="00F67483" w:rsidDel="00F11C21" w:rsidRDefault="00F67483" w:rsidP="00F11C21">
      <w:pPr>
        <w:pStyle w:val="Heading3"/>
        <w:rPr>
          <w:ins w:id="762" w:author="Ken Fuchs" w:date="2020-07-03T21:50:00Z"/>
          <w:del w:id="763" w:author="Kranich, Peter" w:date="2020-10-22T12:27:00Z"/>
        </w:rPr>
      </w:pPr>
      <w:ins w:id="764" w:author="Ken Fuchs" w:date="2020-07-03T21:50:00Z">
        <w:del w:id="765" w:author="Kranich, Peter" w:date="2020-10-22T12:27:00Z">
          <w:r w:rsidDel="00F11C21">
            <w:delText xml:space="preserve">Alert </w:delText>
          </w:r>
          <w:r w:rsidRPr="00117241" w:rsidDel="00F11C21">
            <w:rPr>
              <w:highlight w:val="yellow"/>
              <w:rPrChange w:id="766" w:author="Kranich, Peter" w:date="2020-10-22T11:32:00Z">
                <w:rPr/>
              </w:rPrChange>
            </w:rPr>
            <w:delText>situation</w:delText>
          </w:r>
          <w:r w:rsidDel="00F11C21">
            <w:delText xml:space="preserve"> has been resolved and at least one remote alert system is accessible</w:delText>
          </w:r>
        </w:del>
      </w:ins>
    </w:p>
    <w:p w14:paraId="2E865EF2" w14:textId="779C76F2" w:rsidR="00F67483" w:rsidDel="00F11C21" w:rsidRDefault="00F67483" w:rsidP="00F11C21">
      <w:pPr>
        <w:pStyle w:val="Heading3"/>
        <w:rPr>
          <w:ins w:id="767" w:author="Ken Fuchs" w:date="2020-07-03T21:50:00Z"/>
          <w:del w:id="768" w:author="Kranich, Peter" w:date="2020-10-22T12:27:00Z"/>
        </w:rPr>
      </w:pPr>
      <w:ins w:id="769" w:author="Ken Fuchs" w:date="2020-07-03T21:50:00Z">
        <w:del w:id="770" w:author="Kranich, Peter" w:date="2020-10-22T12:27:00Z">
          <w:r w:rsidRPr="00F14C1C" w:rsidDel="00F11C21">
            <w:rPr>
              <w:b/>
              <w:bCs/>
            </w:rPr>
            <w:delText>Given</w:delText>
          </w:r>
          <w:r w:rsidDel="00F11C21">
            <w:delText xml:space="preserve"> medical device detected that the alert situation has been resolved</w:delText>
          </w:r>
        </w:del>
      </w:ins>
    </w:p>
    <w:p w14:paraId="73F54639" w14:textId="7E423514" w:rsidR="00F67483" w:rsidDel="00F11C21" w:rsidRDefault="00F67483" w:rsidP="00F11C21">
      <w:pPr>
        <w:pStyle w:val="Heading3"/>
        <w:rPr>
          <w:ins w:id="771" w:author="Ken Fuchs" w:date="2020-07-03T21:50:00Z"/>
          <w:del w:id="772" w:author="Kranich, Peter" w:date="2020-10-22T12:27:00Z"/>
        </w:rPr>
      </w:pPr>
      <w:ins w:id="773" w:author="Ken Fuchs" w:date="2020-07-03T21:50:00Z">
        <w:del w:id="774" w:author="Kranich, Peter" w:date="2020-10-22T12:27:00Z">
          <w:r w:rsidRPr="00F14C1C" w:rsidDel="00F11C21">
            <w:rPr>
              <w:b/>
              <w:bCs/>
            </w:rPr>
            <w:delText>When</w:delText>
          </w:r>
          <w:r w:rsidDel="00F11C21">
            <w:delText xml:space="preserve"> at least one remote alert system is accessible</w:delText>
          </w:r>
        </w:del>
      </w:ins>
    </w:p>
    <w:p w14:paraId="2393F085" w14:textId="1D8B2548" w:rsidR="00F67483" w:rsidDel="00F11C21" w:rsidRDefault="00F67483" w:rsidP="00F11C21">
      <w:pPr>
        <w:pStyle w:val="Heading3"/>
        <w:rPr>
          <w:ins w:id="775" w:author="Ken Fuchs" w:date="2020-07-03T21:50:00Z"/>
          <w:del w:id="776" w:author="Kranich, Peter" w:date="2020-10-22T12:27:00Z"/>
        </w:rPr>
      </w:pPr>
      <w:ins w:id="777" w:author="Ken Fuchs" w:date="2020-07-03T21:50:00Z">
        <w:del w:id="778" w:author="Kranich, Peter" w:date="2020-10-22T12:27:00Z">
          <w:r w:rsidRPr="00F14C1C" w:rsidDel="00F11C21">
            <w:rPr>
              <w:b/>
              <w:bCs/>
            </w:rPr>
            <w:delText>Then</w:delText>
          </w:r>
          <w:r w:rsidDel="00F11C21">
            <w:delText xml:space="preserve"> the alert shall be shown as inactive/ended at the medical device</w:delText>
          </w:r>
        </w:del>
      </w:ins>
    </w:p>
    <w:p w14:paraId="7D7EE2DF" w14:textId="3BB31EFA" w:rsidR="00F67483" w:rsidRPr="00F14C1C" w:rsidDel="00F11C21" w:rsidRDefault="00F67483" w:rsidP="00F11C21">
      <w:pPr>
        <w:pStyle w:val="Heading3"/>
        <w:rPr>
          <w:ins w:id="779" w:author="Ken Fuchs" w:date="2020-07-03T21:50:00Z"/>
          <w:del w:id="780" w:author="Kranich, Peter" w:date="2020-10-22T12:27:00Z"/>
        </w:rPr>
      </w:pPr>
      <w:ins w:id="781" w:author="Ken Fuchs" w:date="2020-07-03T21:50:00Z">
        <w:del w:id="782" w:author="Kranich, Peter" w:date="2020-10-22T12:27:00Z">
          <w:r w:rsidRPr="00083FB1" w:rsidDel="00F11C21">
            <w:rPr>
              <w:b/>
              <w:bCs/>
            </w:rPr>
            <w:delText>And</w:delText>
          </w:r>
          <w:r w:rsidDel="00F11C21">
            <w:delText xml:space="preserve"> the audio alarm shall be disabled on the medical device</w:delText>
          </w:r>
        </w:del>
      </w:ins>
    </w:p>
    <w:p w14:paraId="07D28CEF" w14:textId="2E8ACDFE" w:rsidR="00F67483" w:rsidDel="00F11C21" w:rsidRDefault="00F67483" w:rsidP="00F11C21">
      <w:pPr>
        <w:pStyle w:val="Heading3"/>
        <w:rPr>
          <w:ins w:id="783" w:author="Ken Fuchs" w:date="2020-07-03T21:50:00Z"/>
          <w:del w:id="784" w:author="Kranich, Peter" w:date="2020-10-22T12:27:00Z"/>
        </w:rPr>
      </w:pPr>
      <w:ins w:id="785" w:author="Ken Fuchs" w:date="2020-07-03T21:50:00Z">
        <w:del w:id="786" w:author="Kranich, Peter" w:date="2020-10-22T12:27:00Z">
          <w:r w:rsidRPr="00ED3D32" w:rsidDel="00F11C21">
            <w:rPr>
              <w:b/>
              <w:bCs/>
            </w:rPr>
            <w:delText>And</w:delText>
          </w:r>
          <w:r w:rsidDel="00F11C21">
            <w:delText xml:space="preserve"> the alert shall be shown as inactive/ended on all accessible remote alerting devices</w:delText>
          </w:r>
        </w:del>
      </w:ins>
    </w:p>
    <w:p w14:paraId="3375737C" w14:textId="547589ED" w:rsidR="00F67483" w:rsidDel="00F11C21" w:rsidRDefault="00F67483" w:rsidP="00F11C21">
      <w:pPr>
        <w:pStyle w:val="Heading3"/>
        <w:rPr>
          <w:ins w:id="787" w:author="Ken Fuchs" w:date="2020-07-03T22:10:00Z"/>
          <w:del w:id="788" w:author="Kranich, Peter" w:date="2020-10-22T12:27:00Z"/>
        </w:rPr>
      </w:pPr>
      <w:ins w:id="789" w:author="Ken Fuchs" w:date="2020-07-03T21:50:00Z">
        <w:del w:id="790" w:author="Kranich, Peter" w:date="2020-10-22T12:27:00Z">
          <w:r w:rsidRPr="00083FB1" w:rsidDel="00F11C21">
            <w:rPr>
              <w:b/>
              <w:bCs/>
            </w:rPr>
            <w:delText>And</w:delText>
          </w:r>
          <w:r w:rsidDel="00F11C21">
            <w:delText xml:space="preserve"> the audio alarm shall be disabled on all accessible remote alerting device for this alert event</w:delText>
          </w:r>
        </w:del>
      </w:ins>
    </w:p>
    <w:p w14:paraId="427FB81A" w14:textId="38C6A3CC" w:rsidR="00C45825" w:rsidRDefault="00C45825" w:rsidP="00F11C21">
      <w:pPr>
        <w:pStyle w:val="Heading3"/>
        <w:rPr>
          <w:ins w:id="791" w:author="Ken Fuchs" w:date="2020-07-03T22:10:00Z"/>
        </w:rPr>
      </w:pPr>
    </w:p>
    <w:p w14:paraId="3786A798" w14:textId="19E0AEEC" w:rsidR="00C45825" w:rsidRPr="00F14C1C" w:rsidRDefault="00C45825" w:rsidP="00C45825">
      <w:pPr>
        <w:pStyle w:val="Heading3"/>
        <w:rPr>
          <w:ins w:id="792" w:author="Ken Fuchs" w:date="2020-07-03T21:50:00Z"/>
        </w:rPr>
      </w:pPr>
      <w:ins w:id="793" w:author="Ken Fuchs" w:date="2020-07-03T22:11:00Z">
        <w:r>
          <w:t>Scenario 1.4: Medical device detects an alert situation, initially DAS is accessible but fails</w:t>
        </w:r>
      </w:ins>
    </w:p>
    <w:p w14:paraId="002C5258" w14:textId="77777777" w:rsidR="00FC0B11" w:rsidRDefault="00FC0B11" w:rsidP="0021357F">
      <w:pPr>
        <w:pStyle w:val="Heading3"/>
        <w:rPr>
          <w:ins w:id="794" w:author="Ken Fuchs" w:date="2020-07-03T21:42:00Z"/>
        </w:rPr>
      </w:pPr>
    </w:p>
    <w:p w14:paraId="5F4311E4" w14:textId="77777777" w:rsidR="0021357F" w:rsidRDefault="0021357F" w:rsidP="0021357F">
      <w:pPr>
        <w:rPr>
          <w:ins w:id="795" w:author="Ken Fuchs" w:date="2020-07-03T21:38:00Z"/>
        </w:rPr>
      </w:pPr>
    </w:p>
    <w:p w14:paraId="579FD552" w14:textId="21F061AC" w:rsidR="00A76665" w:rsidRDefault="00327364" w:rsidP="009D2DD6">
      <w:pPr>
        <w:pStyle w:val="Heading2"/>
        <w:rPr>
          <w:ins w:id="796" w:author="Ken Fuchs" w:date="2020-07-04T12:13:00Z"/>
          <w:rFonts w:eastAsiaTheme="minorHAnsi"/>
        </w:rPr>
      </w:pPr>
      <w:bookmarkStart w:id="797" w:name="_Toc53753011"/>
      <w:bookmarkStart w:id="798" w:name="_Toc54263042"/>
      <w:ins w:id="799" w:author="Ken Fuchs" w:date="2020-07-04T10:13:00Z">
        <w:r>
          <w:rPr>
            <w:rFonts w:eastAsiaTheme="minorHAnsi"/>
          </w:rPr>
          <w:t>SR</w:t>
        </w:r>
      </w:ins>
      <w:ins w:id="800" w:author="Ken Fuchs" w:date="2020-07-04T10:46:00Z">
        <w:r w:rsidR="0027472A">
          <w:rPr>
            <w:rFonts w:eastAsiaTheme="minorHAnsi"/>
          </w:rPr>
          <w:t xml:space="preserve"> </w:t>
        </w:r>
      </w:ins>
      <w:ins w:id="801" w:author="Ken Fuchs" w:date="2020-07-03T21:51:00Z">
        <w:r w:rsidR="00F67483">
          <w:rPr>
            <w:rFonts w:eastAsiaTheme="minorHAnsi"/>
          </w:rPr>
          <w:t>Use Case 2</w:t>
        </w:r>
      </w:ins>
      <w:ins w:id="802" w:author="Ken Fuchs" w:date="2020-07-04T12:26:00Z">
        <w:r w:rsidR="00D0281D">
          <w:rPr>
            <w:rFonts w:eastAsiaTheme="minorHAnsi"/>
          </w:rPr>
          <w:t>: Audible Alert at Bedside Device</w:t>
        </w:r>
      </w:ins>
      <w:bookmarkEnd w:id="797"/>
      <w:bookmarkEnd w:id="798"/>
    </w:p>
    <w:p w14:paraId="67C12CD7" w14:textId="04C3FF1D" w:rsidR="00726377" w:rsidRPr="00726377" w:rsidRDefault="00726377">
      <w:pPr>
        <w:pStyle w:val="Heading2"/>
        <w:rPr>
          <w:ins w:id="803" w:author="Ken Fuchs" w:date="2020-07-03T21:51:00Z"/>
          <w:rPrChange w:id="804" w:author="Ken Fuchs" w:date="2020-07-04T12:13:00Z">
            <w:rPr>
              <w:ins w:id="805" w:author="Ken Fuchs" w:date="2020-07-03T21:51:00Z"/>
              <w:rFonts w:eastAsiaTheme="minorHAnsi"/>
            </w:rPr>
          </w:rPrChange>
        </w:rPr>
        <w:pPrChange w:id="806" w:author="Ken Fuchs" w:date="2020-07-04T12:13:00Z">
          <w:pPr>
            <w:pStyle w:val="Heading3"/>
          </w:pPr>
        </w:pPrChange>
      </w:pPr>
      <w:bookmarkStart w:id="807" w:name="_Toc53753012"/>
      <w:bookmarkStart w:id="808" w:name="_Toc54263043"/>
      <w:ins w:id="809" w:author="Ken Fuchs" w:date="2020-07-04T12:13:00Z">
        <w:r>
          <w:t>Scenario 2.1: Medical device detects and alert condition and DAS announces the alert</w:t>
        </w:r>
      </w:ins>
      <w:bookmarkEnd w:id="807"/>
      <w:bookmarkEnd w:id="808"/>
    </w:p>
    <w:p w14:paraId="7C7A9269" w14:textId="054FC048" w:rsidR="00F67483" w:rsidRDefault="00F67483" w:rsidP="00F67483">
      <w:pPr>
        <w:rPr>
          <w:ins w:id="810" w:author="Ken Fuchs" w:date="2020-07-03T21:51:00Z"/>
        </w:rPr>
      </w:pPr>
    </w:p>
    <w:p w14:paraId="5F9040A1" w14:textId="08477FD4" w:rsidR="00F67483" w:rsidRPr="00F67483" w:rsidRDefault="00327364">
      <w:pPr>
        <w:pStyle w:val="Heading2"/>
        <w:rPr>
          <w:ins w:id="811" w:author="Ken Fuchs" w:date="2020-07-03T18:15:00Z"/>
        </w:rPr>
        <w:pPrChange w:id="812" w:author="Ken Fuchs" w:date="2020-07-03T22:00:00Z">
          <w:pPr>
            <w:pStyle w:val="Heading3"/>
          </w:pPr>
        </w:pPrChange>
      </w:pPr>
      <w:bookmarkStart w:id="813" w:name="_Toc53753013"/>
      <w:bookmarkStart w:id="814" w:name="_Toc54263044"/>
      <w:ins w:id="815" w:author="Ken Fuchs" w:date="2020-07-04T10:13:00Z">
        <w:r>
          <w:t>SR</w:t>
        </w:r>
      </w:ins>
      <w:ins w:id="816" w:author="Ken Fuchs" w:date="2020-07-04T10:46:00Z">
        <w:r w:rsidR="0027472A">
          <w:t xml:space="preserve"> </w:t>
        </w:r>
      </w:ins>
      <w:ins w:id="817" w:author="Ken Fuchs" w:date="2020-07-03T21:51:00Z">
        <w:r w:rsidR="00F67483">
          <w:t>Use Case 3</w:t>
        </w:r>
      </w:ins>
      <w:bookmarkEnd w:id="813"/>
      <w:bookmarkEnd w:id="814"/>
    </w:p>
    <w:p w14:paraId="29C78215" w14:textId="108192A5" w:rsidR="00A76665" w:rsidRDefault="00A76665" w:rsidP="00A76665">
      <w:pPr>
        <w:pStyle w:val="Heading3"/>
        <w:rPr>
          <w:ins w:id="818" w:author="Ken Fuchs" w:date="2020-07-03T18:15:00Z"/>
        </w:rPr>
      </w:pPr>
      <w:ins w:id="819" w:author="Ken Fuchs" w:date="2020-07-03T18:15:00Z">
        <w:r>
          <w:t xml:space="preserve">Scenario 3.1: Caregiver acknowledges the alert at the Bedside device – </w:t>
        </w:r>
      </w:ins>
      <w:ins w:id="820" w:author="Ken Fuchs" w:date="2020-07-03T21:51:00Z">
        <w:r w:rsidR="00F67483">
          <w:t xml:space="preserve">all remote alert systems </w:t>
        </w:r>
      </w:ins>
      <w:ins w:id="821" w:author="Ken Fuchs" w:date="2020-07-03T21:52:00Z">
        <w:r w:rsidR="00F67483">
          <w:t>are</w:t>
        </w:r>
      </w:ins>
      <w:ins w:id="822" w:author="Ken Fuchs" w:date="2020-07-03T18:15:00Z">
        <w:r>
          <w:t xml:space="preserve"> accessible</w:t>
        </w:r>
      </w:ins>
    </w:p>
    <w:p w14:paraId="65D62A8E" w14:textId="77777777" w:rsidR="00A76665" w:rsidRPr="009874E7" w:rsidRDefault="00A76665" w:rsidP="00A76665">
      <w:pPr>
        <w:pStyle w:val="Heading3"/>
        <w:rPr>
          <w:ins w:id="823" w:author="Ken Fuchs" w:date="2020-07-03T18:15:00Z"/>
        </w:rPr>
      </w:pPr>
    </w:p>
    <w:p w14:paraId="642B7C00" w14:textId="0693B346" w:rsidR="00A76665" w:rsidRPr="009874E7" w:rsidRDefault="00A76665" w:rsidP="00A76665">
      <w:pPr>
        <w:pStyle w:val="Heading3"/>
        <w:rPr>
          <w:ins w:id="824" w:author="Ken Fuchs" w:date="2020-07-03T18:15:00Z"/>
        </w:rPr>
      </w:pPr>
      <w:ins w:id="825" w:author="Ken Fuchs" w:date="2020-07-03T18:15:00Z">
        <w:r>
          <w:t xml:space="preserve">Scenario 3.2: Caregiver acknowledges the alert at the Bedside device – </w:t>
        </w:r>
      </w:ins>
      <w:ins w:id="826" w:author="Ken Fuchs" w:date="2020-07-03T21:52:00Z">
        <w:r w:rsidR="00F67483">
          <w:t>one remote alert system is accessible</w:t>
        </w:r>
      </w:ins>
    </w:p>
    <w:p w14:paraId="7340F3D9" w14:textId="77777777" w:rsidR="00A76665" w:rsidRDefault="00A76665" w:rsidP="00A76665">
      <w:pPr>
        <w:pStyle w:val="Heading3"/>
        <w:rPr>
          <w:ins w:id="827" w:author="Ken Fuchs" w:date="2020-07-03T18:15:00Z"/>
        </w:rPr>
      </w:pPr>
    </w:p>
    <w:p w14:paraId="1DD7C299" w14:textId="380E4772" w:rsidR="00A76665" w:rsidRPr="009874E7" w:rsidRDefault="00A76665" w:rsidP="00A76665">
      <w:pPr>
        <w:pStyle w:val="Heading3"/>
        <w:rPr>
          <w:ins w:id="828" w:author="Ken Fuchs" w:date="2020-07-03T18:15:00Z"/>
        </w:rPr>
      </w:pPr>
      <w:ins w:id="829" w:author="Ken Fuchs" w:date="2020-07-03T18:15:00Z">
        <w:r>
          <w:t xml:space="preserve">Scenario 3.3: Caregiver acknowledges the alert at the Bedside device – </w:t>
        </w:r>
      </w:ins>
      <w:ins w:id="830" w:author="Ken Fuchs" w:date="2020-07-03T21:52:00Z">
        <w:r w:rsidR="00F67483">
          <w:t>no remote alert systems are accessible</w:t>
        </w:r>
      </w:ins>
    </w:p>
    <w:p w14:paraId="7951174F" w14:textId="77777777" w:rsidR="00A76665" w:rsidRDefault="00A76665" w:rsidP="00A76665">
      <w:pPr>
        <w:pStyle w:val="Heading3"/>
        <w:rPr>
          <w:ins w:id="831" w:author="Ken Fuchs" w:date="2020-07-03T18:15:00Z"/>
        </w:rPr>
      </w:pPr>
    </w:p>
    <w:p w14:paraId="05B297AB" w14:textId="2BB99BF4" w:rsidR="00F67483" w:rsidRDefault="00327364">
      <w:pPr>
        <w:pStyle w:val="Heading2"/>
        <w:rPr>
          <w:ins w:id="832" w:author="Ken Fuchs" w:date="2020-07-03T21:52:00Z"/>
        </w:rPr>
        <w:pPrChange w:id="833" w:author="Ken Fuchs" w:date="2020-07-03T22:00:00Z">
          <w:pPr>
            <w:pStyle w:val="Heading3"/>
          </w:pPr>
        </w:pPrChange>
      </w:pPr>
      <w:bookmarkStart w:id="834" w:name="_Toc53753014"/>
      <w:bookmarkStart w:id="835" w:name="_Toc54263045"/>
      <w:ins w:id="836" w:author="Ken Fuchs" w:date="2020-07-04T10:13:00Z">
        <w:r>
          <w:t>SR</w:t>
        </w:r>
      </w:ins>
      <w:ins w:id="837" w:author="Ken Fuchs" w:date="2020-07-04T10:46:00Z">
        <w:r w:rsidR="0027472A">
          <w:t xml:space="preserve"> </w:t>
        </w:r>
      </w:ins>
      <w:ins w:id="838" w:author="Ken Fuchs" w:date="2020-07-03T21:52:00Z">
        <w:r w:rsidR="00F67483">
          <w:t>Use Case 4</w:t>
        </w:r>
      </w:ins>
      <w:ins w:id="839" w:author="Ken Fuchs" w:date="2020-07-04T12:26:00Z">
        <w:r w:rsidR="00D0281D">
          <w:t>: Audible Alert at Central Station (DAS)</w:t>
        </w:r>
      </w:ins>
      <w:bookmarkEnd w:id="834"/>
      <w:bookmarkEnd w:id="835"/>
    </w:p>
    <w:p w14:paraId="36F82697" w14:textId="3D5EAEE5" w:rsidR="00A76665" w:rsidRDefault="00A76665" w:rsidP="00A76665">
      <w:pPr>
        <w:pStyle w:val="Heading3"/>
        <w:rPr>
          <w:ins w:id="840" w:author="Ken Fuchs" w:date="2020-07-03T18:15:00Z"/>
        </w:rPr>
      </w:pPr>
      <w:ins w:id="841" w:author="Ken Fuchs" w:date="2020-07-03T18:15:00Z">
        <w:r>
          <w:t xml:space="preserve">Scenario 4.1: </w:t>
        </w:r>
      </w:ins>
      <w:ins w:id="842" w:author="Ken Fuchs" w:date="2020-07-04T12:13:00Z">
        <w:r w:rsidR="00726377">
          <w:t xml:space="preserve">Medical device detects and alert condition and </w:t>
        </w:r>
      </w:ins>
      <w:ins w:id="843" w:author="Ken Fuchs" w:date="2020-07-03T18:15:00Z">
        <w:r>
          <w:t>DAS announces the alert</w:t>
        </w:r>
      </w:ins>
    </w:p>
    <w:p w14:paraId="68ED301E" w14:textId="77777777" w:rsidR="00A76665" w:rsidRPr="009874E7" w:rsidRDefault="00A76665" w:rsidP="00A76665">
      <w:pPr>
        <w:rPr>
          <w:ins w:id="844" w:author="Ken Fuchs" w:date="2020-07-03T18:15:00Z"/>
        </w:rPr>
      </w:pPr>
    </w:p>
    <w:p w14:paraId="11D3ACF0" w14:textId="1E4D7ED4" w:rsidR="00F67483" w:rsidRDefault="00327364">
      <w:pPr>
        <w:pStyle w:val="Heading2"/>
        <w:rPr>
          <w:ins w:id="845" w:author="Ken Fuchs" w:date="2020-07-03T21:53:00Z"/>
        </w:rPr>
        <w:pPrChange w:id="846" w:author="Ken Fuchs" w:date="2020-07-03T22:00:00Z">
          <w:pPr>
            <w:pStyle w:val="Heading3"/>
          </w:pPr>
        </w:pPrChange>
      </w:pPr>
      <w:bookmarkStart w:id="847" w:name="_Toc53753015"/>
      <w:bookmarkStart w:id="848" w:name="_Toc54263046"/>
      <w:ins w:id="849" w:author="Ken Fuchs" w:date="2020-07-04T10:13:00Z">
        <w:r>
          <w:t>SR</w:t>
        </w:r>
      </w:ins>
      <w:ins w:id="850" w:author="Ken Fuchs" w:date="2020-07-04T10:46:00Z">
        <w:r w:rsidR="0027472A">
          <w:t xml:space="preserve"> </w:t>
        </w:r>
      </w:ins>
      <w:ins w:id="851" w:author="Ken Fuchs" w:date="2020-07-03T21:53:00Z">
        <w:r w:rsidR="00F67483">
          <w:t>Use Case 5</w:t>
        </w:r>
        <w:bookmarkEnd w:id="847"/>
        <w:bookmarkEnd w:id="848"/>
      </w:ins>
    </w:p>
    <w:p w14:paraId="31C47E8A" w14:textId="3D127048" w:rsidR="00F67483" w:rsidRDefault="00F67483" w:rsidP="00F67483">
      <w:pPr>
        <w:pStyle w:val="Heading3"/>
        <w:rPr>
          <w:ins w:id="852" w:author="Ken Fuchs" w:date="2020-07-03T21:56:00Z"/>
        </w:rPr>
      </w:pPr>
      <w:ins w:id="853" w:author="Ken Fuchs" w:date="2020-07-03T21:56:00Z">
        <w:r>
          <w:t xml:space="preserve">Scenario 5.1: Caregiver </w:t>
        </w:r>
      </w:ins>
      <w:ins w:id="854" w:author="Kranich, Peter" w:date="2020-10-22T11:26:00Z">
        <w:r w:rsidR="00117241">
          <w:t>accepts the alert at a remote alerting device connected to one of the distributed alarm systems</w:t>
        </w:r>
        <w:r w:rsidR="00117241" w:rsidDel="00117241">
          <w:t xml:space="preserve"> </w:t>
        </w:r>
      </w:ins>
      <w:ins w:id="855" w:author="Ken Fuchs" w:date="2020-07-03T21:56:00Z">
        <w:del w:id="856" w:author="Kranich, Peter" w:date="2020-10-22T11:26:00Z">
          <w:r w:rsidDel="00117241">
            <w:delText>acknowledges the alert at one of the remote alert systems</w:delText>
          </w:r>
        </w:del>
      </w:ins>
    </w:p>
    <w:p w14:paraId="5A3740C8" w14:textId="77777777" w:rsidR="00F67483" w:rsidRDefault="00F67483" w:rsidP="00F67483">
      <w:pPr>
        <w:rPr>
          <w:ins w:id="857" w:author="Ken Fuchs" w:date="2020-07-03T21:56:00Z"/>
        </w:rPr>
      </w:pPr>
      <w:ins w:id="858" w:author="Ken Fuchs" w:date="2020-07-03T21:56:00Z">
        <w:r w:rsidRPr="00F14C1C">
          <w:rPr>
            <w:b/>
            <w:bCs/>
          </w:rPr>
          <w:t>Given</w:t>
        </w:r>
        <w:r>
          <w:t xml:space="preserve"> alert event was detected by a medical device attached to the patient</w:t>
        </w:r>
      </w:ins>
    </w:p>
    <w:p w14:paraId="14BD31E5" w14:textId="31097560" w:rsidR="00F67483" w:rsidRDefault="00F67483" w:rsidP="00F67483">
      <w:pPr>
        <w:rPr>
          <w:ins w:id="859" w:author="Ken Fuchs" w:date="2020-07-03T21:56:00Z"/>
        </w:rPr>
      </w:pPr>
      <w:ins w:id="860" w:author="Ken Fuchs" w:date="2020-07-03T21:56:00Z">
        <w:r w:rsidRPr="00F14C1C">
          <w:rPr>
            <w:b/>
            <w:bCs/>
          </w:rPr>
          <w:t>When</w:t>
        </w:r>
        <w:r>
          <w:t xml:space="preserve"> caregiver </w:t>
        </w:r>
        <w:del w:id="861" w:author="Kranich, Peter" w:date="2020-10-22T11:26:00Z">
          <w:r w:rsidDel="00117241">
            <w:delText>acknowledges</w:delText>
          </w:r>
        </w:del>
      </w:ins>
      <w:ins w:id="862" w:author="Kranich, Peter" w:date="2020-10-22T11:26:00Z">
        <w:r w:rsidR="00117241">
          <w:t>accepts</w:t>
        </w:r>
      </w:ins>
      <w:ins w:id="863" w:author="Ken Fuchs" w:date="2020-07-03T21:56:00Z">
        <w:r>
          <w:t xml:space="preserve"> the alert at a remote alerting device</w:t>
        </w:r>
      </w:ins>
    </w:p>
    <w:p w14:paraId="392FCD9F" w14:textId="1172E4D1" w:rsidR="00F67483" w:rsidRDefault="00F67483" w:rsidP="00F67483">
      <w:pPr>
        <w:rPr>
          <w:ins w:id="864" w:author="Ken Fuchs" w:date="2020-07-03T21:56:00Z"/>
        </w:rPr>
      </w:pPr>
      <w:ins w:id="865" w:author="Ken Fuchs" w:date="2020-07-03T21:56:00Z">
        <w:r>
          <w:rPr>
            <w:b/>
            <w:bCs/>
          </w:rPr>
          <w:t>And</w:t>
        </w:r>
        <w:r>
          <w:t xml:space="preserve"> </w:t>
        </w:r>
      </w:ins>
      <w:ins w:id="866" w:author="Kranich, Peter" w:date="2020-10-22T11:27:00Z">
        <w:r w:rsidR="00117241">
          <w:t>distributed alarm system connected to this remote alerting device is accessible</w:t>
        </w:r>
        <w:r w:rsidR="00117241" w:rsidDel="00117241">
          <w:t xml:space="preserve"> </w:t>
        </w:r>
      </w:ins>
      <w:ins w:id="867" w:author="Ken Fuchs" w:date="2020-07-03T21:56:00Z">
        <w:del w:id="868" w:author="Kranich, Peter" w:date="2020-10-22T11:27:00Z">
          <w:r w:rsidDel="00117241">
            <w:delText>remote alert system connected to this remote alerting device is accessible</w:delText>
          </w:r>
        </w:del>
      </w:ins>
    </w:p>
    <w:p w14:paraId="79F025C6" w14:textId="417964FB" w:rsidR="00F67483" w:rsidRDefault="00F67483" w:rsidP="00F67483">
      <w:pPr>
        <w:rPr>
          <w:ins w:id="869" w:author="Ken Fuchs" w:date="2020-07-03T21:56:00Z"/>
        </w:rPr>
      </w:pPr>
      <w:ins w:id="870" w:author="Ken Fuchs" w:date="2020-07-03T21:56:00Z">
        <w:r w:rsidRPr="00F14C1C">
          <w:rPr>
            <w:b/>
            <w:bCs/>
          </w:rPr>
          <w:t>Then</w:t>
        </w:r>
        <w:r>
          <w:t xml:space="preserve"> the alert shall be shown as</w:t>
        </w:r>
      </w:ins>
      <w:ins w:id="871" w:author="Kranich, Peter" w:date="2020-10-22T11:29:00Z">
        <w:r w:rsidR="00117241">
          <w:t xml:space="preserve"> accepted (</w:t>
        </w:r>
      </w:ins>
      <w:ins w:id="872" w:author="Ken Fuchs" w:date="2020-07-03T21:56:00Z">
        <w:del w:id="873" w:author="Kranich, Peter" w:date="2020-10-22T11:29:00Z">
          <w:r w:rsidDel="00117241">
            <w:delText xml:space="preserve"> </w:delText>
          </w:r>
        </w:del>
        <w:r>
          <w:t>acknowledged</w:t>
        </w:r>
      </w:ins>
      <w:ins w:id="874" w:author="Kranich, Peter" w:date="2020-10-22T11:29:00Z">
        <w:r w:rsidR="00117241">
          <w:t>)</w:t>
        </w:r>
      </w:ins>
      <w:ins w:id="875" w:author="Ken Fuchs" w:date="2020-07-03T21:56:00Z">
        <w:r>
          <w:t xml:space="preserve"> at the medical device</w:t>
        </w:r>
      </w:ins>
      <w:ins w:id="876" w:author="Kranich, Peter" w:date="2020-10-22T11:27:00Z">
        <w:r w:rsidR="00117241">
          <w:t xml:space="preserve"> </w:t>
        </w:r>
        <w:r w:rsidR="00117241">
          <w:t>locally</w:t>
        </w:r>
      </w:ins>
    </w:p>
    <w:p w14:paraId="0CE6150B" w14:textId="05CBBCBB" w:rsidR="00F67483" w:rsidRPr="00F14C1C" w:rsidRDefault="00F67483" w:rsidP="00F67483">
      <w:pPr>
        <w:rPr>
          <w:ins w:id="877" w:author="Ken Fuchs" w:date="2020-07-03T21:56:00Z"/>
        </w:rPr>
      </w:pPr>
      <w:ins w:id="878" w:author="Ken Fuchs" w:date="2020-07-03T21:56:00Z">
        <w:r w:rsidRPr="00083FB1">
          <w:rPr>
            <w:b/>
            <w:bCs/>
          </w:rPr>
          <w:t>And</w:t>
        </w:r>
        <w:r>
          <w:t xml:space="preserve"> the audio alarm shall be disabled on the medical </w:t>
        </w:r>
      </w:ins>
      <w:ins w:id="879" w:author="Kranich, Peter" w:date="2020-10-22T11:29:00Z">
        <w:r w:rsidR="00117241">
          <w:t>device in the patient room</w:t>
        </w:r>
        <w:r w:rsidR="00117241" w:rsidDel="00117241">
          <w:t xml:space="preserve"> </w:t>
        </w:r>
      </w:ins>
      <w:ins w:id="880" w:author="Ken Fuchs" w:date="2020-07-03T21:56:00Z">
        <w:del w:id="881" w:author="Kranich, Peter" w:date="2020-10-22T11:29:00Z">
          <w:r w:rsidDel="00117241">
            <w:delText>device</w:delText>
          </w:r>
        </w:del>
      </w:ins>
    </w:p>
    <w:p w14:paraId="71C20110" w14:textId="0E2D7C82" w:rsidR="00F67483" w:rsidRDefault="00F67483" w:rsidP="00F67483">
      <w:pPr>
        <w:rPr>
          <w:ins w:id="882" w:author="Ken Fuchs" w:date="2020-07-03T21:56:00Z"/>
        </w:rPr>
      </w:pPr>
      <w:ins w:id="883" w:author="Ken Fuchs" w:date="2020-07-03T21:56:00Z">
        <w:r w:rsidRPr="00ED3D32">
          <w:rPr>
            <w:b/>
            <w:bCs/>
          </w:rPr>
          <w:t>And</w:t>
        </w:r>
        <w:r>
          <w:t xml:space="preserve"> the alert shall be shown as </w:t>
        </w:r>
        <w:del w:id="884" w:author="Kranich, Peter" w:date="2020-10-22T11:30:00Z">
          <w:r w:rsidDel="00117241">
            <w:delText>acknowledged</w:delText>
          </w:r>
        </w:del>
      </w:ins>
      <w:ins w:id="885" w:author="Kranich, Peter" w:date="2020-10-22T11:30:00Z">
        <w:r w:rsidR="00117241">
          <w:t>accepted (acknowledged)</w:t>
        </w:r>
      </w:ins>
      <w:ins w:id="886" w:author="Ken Fuchs" w:date="2020-07-03T21:56:00Z">
        <w:r>
          <w:t xml:space="preserve"> on all accessible remote alerting devices</w:t>
        </w:r>
      </w:ins>
    </w:p>
    <w:p w14:paraId="3AAFBA40" w14:textId="77777777" w:rsidR="00F67483" w:rsidRPr="00F14C1C" w:rsidRDefault="00F67483" w:rsidP="00F67483">
      <w:pPr>
        <w:rPr>
          <w:ins w:id="887" w:author="Ken Fuchs" w:date="2020-07-03T21:56:00Z"/>
        </w:rPr>
      </w:pPr>
      <w:ins w:id="888" w:author="Ken Fuchs" w:date="2020-07-03T21:56:00Z">
        <w:r w:rsidRPr="00083FB1">
          <w:rPr>
            <w:b/>
            <w:bCs/>
          </w:rPr>
          <w:lastRenderedPageBreak/>
          <w:t>And</w:t>
        </w:r>
        <w:r>
          <w:t xml:space="preserve"> the audio alarm shall be disabled on all accessible remote alerting devices for this alert event</w:t>
        </w:r>
      </w:ins>
    </w:p>
    <w:p w14:paraId="1AECB4C1" w14:textId="77777777" w:rsidR="00A76665" w:rsidRDefault="00A76665" w:rsidP="00A76665">
      <w:pPr>
        <w:rPr>
          <w:ins w:id="889" w:author="Ken Fuchs" w:date="2020-07-03T18:15:00Z"/>
        </w:rPr>
      </w:pPr>
    </w:p>
    <w:p w14:paraId="585B246F" w14:textId="2C1302EF" w:rsidR="00F67483" w:rsidRDefault="00327364">
      <w:pPr>
        <w:pStyle w:val="Heading2"/>
        <w:rPr>
          <w:ins w:id="890" w:author="Ken Fuchs" w:date="2020-07-03T21:55:00Z"/>
        </w:rPr>
        <w:pPrChange w:id="891" w:author="Ken Fuchs" w:date="2020-07-03T22:01:00Z">
          <w:pPr>
            <w:pStyle w:val="Heading3"/>
          </w:pPr>
        </w:pPrChange>
      </w:pPr>
      <w:bookmarkStart w:id="892" w:name="_Toc53753016"/>
      <w:bookmarkStart w:id="893" w:name="_Toc54263047"/>
      <w:ins w:id="894" w:author="Ken Fuchs" w:date="2020-07-04T10:13:00Z">
        <w:r>
          <w:t>SR</w:t>
        </w:r>
      </w:ins>
      <w:ins w:id="895" w:author="Ken Fuchs" w:date="2020-07-04T10:46:00Z">
        <w:r w:rsidR="0027472A">
          <w:t xml:space="preserve"> </w:t>
        </w:r>
      </w:ins>
      <w:ins w:id="896" w:author="Ken Fuchs" w:date="2020-07-03T21:55:00Z">
        <w:r w:rsidR="00F67483">
          <w:t>Use Case 6</w:t>
        </w:r>
      </w:ins>
      <w:ins w:id="897" w:author="Ken Fuchs" w:date="2020-07-04T12:27:00Z">
        <w:r w:rsidR="00D0281D">
          <w:t xml:space="preserve">: Audible Alert at </w:t>
        </w:r>
      </w:ins>
      <w:ins w:id="898" w:author="Ken Fuchs" w:date="2020-07-04T12:28:00Z">
        <w:r w:rsidR="00D0281D">
          <w:t xml:space="preserve">DAS </w:t>
        </w:r>
      </w:ins>
      <w:ins w:id="899" w:author="Ken Fuchs" w:date="2020-07-04T12:27:00Z">
        <w:r w:rsidR="00D0281D">
          <w:t>Nurse Device</w:t>
        </w:r>
      </w:ins>
      <w:bookmarkEnd w:id="892"/>
      <w:bookmarkEnd w:id="893"/>
    </w:p>
    <w:p w14:paraId="05DF20D1" w14:textId="2A0C2C1B" w:rsidR="00A76665" w:rsidRDefault="00A76665" w:rsidP="00A76665">
      <w:pPr>
        <w:pStyle w:val="Heading3"/>
        <w:rPr>
          <w:ins w:id="900" w:author="Ken Fuchs" w:date="2020-07-03T18:15:00Z"/>
        </w:rPr>
      </w:pPr>
      <w:ins w:id="901" w:author="Ken Fuchs" w:date="2020-07-03T18:15:00Z">
        <w:r>
          <w:t xml:space="preserve">Scenario 6.1: </w:t>
        </w:r>
      </w:ins>
      <w:ins w:id="902" w:author="Ken Fuchs" w:date="2020-07-04T12:14:00Z">
        <w:r w:rsidR="00726377">
          <w:t xml:space="preserve">Medical device detects and alert condition and </w:t>
        </w:r>
      </w:ins>
      <w:ins w:id="903" w:author="Ken Fuchs" w:date="2020-07-03T18:15:00Z">
        <w:r>
          <w:t>D</w:t>
        </w:r>
      </w:ins>
      <w:ins w:id="904" w:author="Ken Fuchs" w:date="2020-07-04T12:27:00Z">
        <w:r w:rsidR="00D0281D">
          <w:t>I</w:t>
        </w:r>
      </w:ins>
      <w:ins w:id="905" w:author="Ken Fuchs" w:date="2020-07-03T18:15:00Z">
        <w:r>
          <w:t>S announces the alert at Caregiver device</w:t>
        </w:r>
      </w:ins>
    </w:p>
    <w:p w14:paraId="5BFA9717" w14:textId="77777777" w:rsidR="00A76665" w:rsidRPr="009874E7" w:rsidRDefault="00A76665" w:rsidP="00A76665">
      <w:pPr>
        <w:rPr>
          <w:ins w:id="906" w:author="Ken Fuchs" w:date="2020-07-03T18:15:00Z"/>
        </w:rPr>
      </w:pPr>
    </w:p>
    <w:p w14:paraId="61051A39" w14:textId="0608C4FD" w:rsidR="00F67483" w:rsidRDefault="00327364">
      <w:pPr>
        <w:pStyle w:val="Heading2"/>
        <w:rPr>
          <w:ins w:id="907" w:author="Ken Fuchs" w:date="2020-07-03T21:55:00Z"/>
        </w:rPr>
        <w:pPrChange w:id="908" w:author="Ken Fuchs" w:date="2020-07-03T22:01:00Z">
          <w:pPr>
            <w:pStyle w:val="Heading3"/>
          </w:pPr>
        </w:pPrChange>
      </w:pPr>
      <w:bookmarkStart w:id="909" w:name="_Toc53753017"/>
      <w:bookmarkStart w:id="910" w:name="_Toc54263048"/>
      <w:ins w:id="911" w:author="Ken Fuchs" w:date="2020-07-04T10:13:00Z">
        <w:r>
          <w:t>SR</w:t>
        </w:r>
      </w:ins>
      <w:ins w:id="912" w:author="Ken Fuchs" w:date="2020-07-04T10:46:00Z">
        <w:r w:rsidR="0027472A">
          <w:t xml:space="preserve"> </w:t>
        </w:r>
      </w:ins>
      <w:ins w:id="913" w:author="Ken Fuchs" w:date="2020-07-03T21:55:00Z">
        <w:r w:rsidR="00F67483">
          <w:t>Use Case 7</w:t>
        </w:r>
      </w:ins>
      <w:ins w:id="914" w:author="Ken Fuchs" w:date="2020-07-04T12:27:00Z">
        <w:r w:rsidR="00D0281D">
          <w:t xml:space="preserve">: Acknowledge Alert at </w:t>
        </w:r>
      </w:ins>
      <w:ins w:id="915" w:author="Ken Fuchs" w:date="2020-07-04T12:28:00Z">
        <w:r w:rsidR="00D0281D">
          <w:t xml:space="preserve">DAS </w:t>
        </w:r>
      </w:ins>
      <w:ins w:id="916" w:author="Ken Fuchs" w:date="2020-07-04T12:27:00Z">
        <w:r w:rsidR="00D0281D">
          <w:t>Nurse Device</w:t>
        </w:r>
      </w:ins>
      <w:bookmarkEnd w:id="909"/>
      <w:bookmarkEnd w:id="910"/>
    </w:p>
    <w:p w14:paraId="37832ACB" w14:textId="046F291D" w:rsidR="00A76665" w:rsidRDefault="00726377" w:rsidP="00A76665">
      <w:pPr>
        <w:pStyle w:val="Heading3"/>
        <w:rPr>
          <w:ins w:id="917" w:author="Ken Fuchs" w:date="2020-07-03T18:15:00Z"/>
        </w:rPr>
      </w:pPr>
      <w:ins w:id="918" w:author="Ken Fuchs" w:date="2020-07-04T12:15:00Z">
        <w:r>
          <w:t xml:space="preserve">Scenario </w:t>
        </w:r>
      </w:ins>
      <w:ins w:id="919" w:author="Ken Fuchs" w:date="2020-07-03T18:15:00Z">
        <w:r w:rsidR="00A76665">
          <w:t>7.1: Caregiver confirms the alert at the</w:t>
        </w:r>
      </w:ins>
      <w:ins w:id="920" w:author="Ken Fuchs" w:date="2020-07-03T21:57:00Z">
        <w:r w:rsidR="00F67483">
          <w:t>ir DAS Mobile Device</w:t>
        </w:r>
      </w:ins>
    </w:p>
    <w:p w14:paraId="3E0D74A1" w14:textId="77777777" w:rsidR="00A76665" w:rsidRDefault="00A76665" w:rsidP="00A76665">
      <w:pPr>
        <w:rPr>
          <w:ins w:id="921" w:author="Ken Fuchs" w:date="2020-07-03T18:15:00Z"/>
        </w:rPr>
      </w:pPr>
      <w:ins w:id="922" w:author="Ken Fuchs" w:date="2020-07-03T18:15:00Z">
        <w:r w:rsidRPr="00F14C1C">
          <w:rPr>
            <w:b/>
            <w:bCs/>
          </w:rPr>
          <w:t>Given</w:t>
        </w:r>
        <w:r>
          <w:t xml:space="preserve"> alert event was detected by a medical device attached to the patient</w:t>
        </w:r>
      </w:ins>
    </w:p>
    <w:p w14:paraId="254017E3" w14:textId="56935E23" w:rsidR="00A76665" w:rsidRDefault="00A76665" w:rsidP="00A76665">
      <w:pPr>
        <w:rPr>
          <w:ins w:id="923" w:author="Ken Fuchs" w:date="2020-07-03T18:15:00Z"/>
        </w:rPr>
      </w:pPr>
      <w:ins w:id="924" w:author="Ken Fuchs" w:date="2020-07-03T18:15:00Z">
        <w:r w:rsidRPr="00981FA1">
          <w:rPr>
            <w:b/>
            <w:bCs/>
          </w:rPr>
          <w:t>And</w:t>
        </w:r>
        <w:r>
          <w:t xml:space="preserve"> remote alerting device is part of the D</w:t>
        </w:r>
      </w:ins>
      <w:ins w:id="925" w:author="Ken Fuchs" w:date="2020-07-04T12:28:00Z">
        <w:r w:rsidR="00D0281D">
          <w:t>A</w:t>
        </w:r>
      </w:ins>
      <w:ins w:id="926" w:author="Ken Fuchs" w:date="2020-07-03T18:15:00Z">
        <w:r>
          <w:t>S</w:t>
        </w:r>
      </w:ins>
    </w:p>
    <w:p w14:paraId="2494CE3B" w14:textId="0F1D5D5A" w:rsidR="00A76665" w:rsidRDefault="00A76665" w:rsidP="00A76665">
      <w:pPr>
        <w:rPr>
          <w:ins w:id="927" w:author="Ken Fuchs" w:date="2020-07-03T18:15:00Z"/>
        </w:rPr>
      </w:pPr>
      <w:ins w:id="928" w:author="Ken Fuchs" w:date="2020-07-03T18:15:00Z">
        <w:r w:rsidRPr="00F14C1C">
          <w:rPr>
            <w:b/>
            <w:bCs/>
          </w:rPr>
          <w:t>When</w:t>
        </w:r>
        <w:r>
          <w:t xml:space="preserve"> caregiver confirms the alert at a remote alerting device</w:t>
        </w:r>
      </w:ins>
    </w:p>
    <w:p w14:paraId="7BB881CD" w14:textId="77777777" w:rsidR="00A76665" w:rsidRDefault="00A76665" w:rsidP="00A76665">
      <w:pPr>
        <w:rPr>
          <w:ins w:id="929" w:author="Ken Fuchs" w:date="2020-07-03T18:15:00Z"/>
        </w:rPr>
      </w:pPr>
      <w:ins w:id="930" w:author="Ken Fuchs" w:date="2020-07-03T18:15:00Z">
        <w:r>
          <w:rPr>
            <w:b/>
            <w:bCs/>
          </w:rPr>
          <w:t>And</w:t>
        </w:r>
        <w:r>
          <w:t xml:space="preserve"> DAS is accessible</w:t>
        </w:r>
      </w:ins>
    </w:p>
    <w:p w14:paraId="685640D4" w14:textId="77777777" w:rsidR="00D0281D" w:rsidRDefault="00D0281D" w:rsidP="00D0281D">
      <w:pPr>
        <w:rPr>
          <w:ins w:id="931" w:author="Ken Fuchs" w:date="2020-07-04T12:30:00Z"/>
        </w:rPr>
      </w:pPr>
      <w:ins w:id="932" w:author="Ken Fuchs" w:date="2020-07-04T12:30:00Z">
        <w:r w:rsidRPr="00F14C1C">
          <w:rPr>
            <w:b/>
            <w:bCs/>
          </w:rPr>
          <w:t>Then</w:t>
        </w:r>
        <w:r>
          <w:t xml:space="preserve"> the alert shall be shown as acknowledged at the medical device</w:t>
        </w:r>
      </w:ins>
    </w:p>
    <w:p w14:paraId="5001FE53" w14:textId="77777777" w:rsidR="00D0281D" w:rsidRPr="00F14C1C" w:rsidRDefault="00D0281D" w:rsidP="00D0281D">
      <w:pPr>
        <w:rPr>
          <w:ins w:id="933" w:author="Ken Fuchs" w:date="2020-07-04T12:30:00Z"/>
        </w:rPr>
      </w:pPr>
      <w:ins w:id="934" w:author="Ken Fuchs" w:date="2020-07-04T12:30:00Z">
        <w:r w:rsidRPr="00083FB1">
          <w:rPr>
            <w:b/>
            <w:bCs/>
          </w:rPr>
          <w:t>And</w:t>
        </w:r>
        <w:r>
          <w:t xml:space="preserve"> the audio alarm shall be disabled on the medical device</w:t>
        </w:r>
      </w:ins>
    </w:p>
    <w:p w14:paraId="778692E9" w14:textId="77777777" w:rsidR="00D0281D" w:rsidRDefault="00D0281D" w:rsidP="00D0281D">
      <w:pPr>
        <w:rPr>
          <w:ins w:id="935" w:author="Ken Fuchs" w:date="2020-07-04T12:30:00Z"/>
        </w:rPr>
      </w:pPr>
      <w:ins w:id="936" w:author="Ken Fuchs" w:date="2020-07-04T12:30:00Z">
        <w:r w:rsidRPr="00ED3D32">
          <w:rPr>
            <w:b/>
            <w:bCs/>
          </w:rPr>
          <w:t>And</w:t>
        </w:r>
        <w:r>
          <w:t xml:space="preserve"> the alert shall be shown as acknowledged on all accessible remote alerting devices</w:t>
        </w:r>
      </w:ins>
    </w:p>
    <w:p w14:paraId="0EBB3EE5" w14:textId="77777777" w:rsidR="00A76665" w:rsidRDefault="00A76665" w:rsidP="00A76665">
      <w:pPr>
        <w:rPr>
          <w:ins w:id="937" w:author="Ken Fuchs" w:date="2020-07-03T18:15:00Z"/>
        </w:rPr>
      </w:pPr>
    </w:p>
    <w:p w14:paraId="4068911C" w14:textId="61179E89" w:rsidR="00A76665" w:rsidRDefault="00A76665" w:rsidP="00A76665">
      <w:pPr>
        <w:pStyle w:val="Heading3"/>
        <w:rPr>
          <w:ins w:id="938" w:author="Ken Fuchs" w:date="2020-07-03T18:15:00Z"/>
        </w:rPr>
      </w:pPr>
      <w:ins w:id="939" w:author="Ken Fuchs" w:date="2020-07-03T18:15:00Z">
        <w:r>
          <w:t>Scenario 7.2: Caregiver confirms the alert at the</w:t>
        </w:r>
      </w:ins>
      <w:ins w:id="940" w:author="Ken Fuchs" w:date="2020-07-03T21:58:00Z">
        <w:r w:rsidR="00F67483">
          <w:t>ir D</w:t>
        </w:r>
      </w:ins>
      <w:ins w:id="941" w:author="Ken Fuchs" w:date="2020-07-04T12:28:00Z">
        <w:r w:rsidR="00D0281D">
          <w:t>A</w:t>
        </w:r>
      </w:ins>
      <w:ins w:id="942" w:author="Ken Fuchs" w:date="2020-07-03T21:58:00Z">
        <w:r w:rsidR="00F67483">
          <w:t>S mobile device but the respective DAS is not accessible</w:t>
        </w:r>
      </w:ins>
    </w:p>
    <w:p w14:paraId="0693C8AD" w14:textId="77777777" w:rsidR="00A76665" w:rsidRDefault="00A76665" w:rsidP="00A76665">
      <w:pPr>
        <w:rPr>
          <w:ins w:id="943" w:author="Ken Fuchs" w:date="2020-07-03T18:15:00Z"/>
        </w:rPr>
      </w:pPr>
      <w:ins w:id="944" w:author="Ken Fuchs" w:date="2020-07-03T18:15:00Z">
        <w:r w:rsidRPr="00F14C1C">
          <w:rPr>
            <w:b/>
            <w:bCs/>
          </w:rPr>
          <w:t>Given</w:t>
        </w:r>
        <w:r>
          <w:t xml:space="preserve"> alert event was detected by a medical device attached to the patient</w:t>
        </w:r>
      </w:ins>
    </w:p>
    <w:p w14:paraId="6E863EBB" w14:textId="77777777" w:rsidR="00A76665" w:rsidRDefault="00A76665" w:rsidP="00A76665">
      <w:pPr>
        <w:rPr>
          <w:ins w:id="945" w:author="Ken Fuchs" w:date="2020-07-03T18:15:00Z"/>
        </w:rPr>
      </w:pPr>
      <w:ins w:id="946" w:author="Ken Fuchs" w:date="2020-07-03T18:15:00Z">
        <w:r w:rsidRPr="00981FA1">
          <w:rPr>
            <w:b/>
            <w:bCs/>
          </w:rPr>
          <w:t>And</w:t>
        </w:r>
        <w:r>
          <w:t xml:space="preserve"> remote alerting device is part of the DIS</w:t>
        </w:r>
      </w:ins>
    </w:p>
    <w:p w14:paraId="2F217A61" w14:textId="77777777" w:rsidR="00A76665" w:rsidRDefault="00A76665" w:rsidP="00A76665">
      <w:pPr>
        <w:rPr>
          <w:ins w:id="947" w:author="Ken Fuchs" w:date="2020-07-03T18:15:00Z"/>
        </w:rPr>
      </w:pPr>
      <w:ins w:id="948" w:author="Ken Fuchs" w:date="2020-07-03T18:15:00Z">
        <w:r w:rsidRPr="00F14C1C">
          <w:rPr>
            <w:b/>
            <w:bCs/>
          </w:rPr>
          <w:t>When</w:t>
        </w:r>
        <w:r>
          <w:t xml:space="preserve"> caregiver confirms the alert at a remote alerting device</w:t>
        </w:r>
      </w:ins>
    </w:p>
    <w:p w14:paraId="41942302" w14:textId="77777777" w:rsidR="00A76665" w:rsidRDefault="00A76665" w:rsidP="00A76665">
      <w:pPr>
        <w:rPr>
          <w:ins w:id="949" w:author="Ken Fuchs" w:date="2020-07-03T18:15:00Z"/>
        </w:rPr>
      </w:pPr>
      <w:ins w:id="950" w:author="Ken Fuchs" w:date="2020-07-03T18:15:00Z">
        <w:r w:rsidRPr="00EA3417">
          <w:rPr>
            <w:b/>
            <w:bCs/>
          </w:rPr>
          <w:t>But</w:t>
        </w:r>
        <w:r>
          <w:t xml:space="preserve"> DAS is inaccessible</w:t>
        </w:r>
      </w:ins>
    </w:p>
    <w:p w14:paraId="5BAB0A39" w14:textId="336543DA" w:rsidR="00A76665" w:rsidRDefault="00A76665">
      <w:pPr>
        <w:rPr>
          <w:ins w:id="951" w:author="Ken Fuchs" w:date="2020-07-03T18:15:00Z"/>
        </w:rPr>
      </w:pPr>
      <w:ins w:id="952" w:author="Ken Fuchs" w:date="2020-07-03T18:15:00Z">
        <w:r w:rsidRPr="00F14C1C">
          <w:rPr>
            <w:b/>
            <w:bCs/>
          </w:rPr>
          <w:t>Then</w:t>
        </w:r>
        <w:r>
          <w:t xml:space="preserve"> </w:t>
        </w:r>
      </w:ins>
      <w:ins w:id="953" w:author="Ken Fuchs" w:date="2020-07-04T12:31:00Z">
        <w:r w:rsidR="00D0281D">
          <w:t>???</w:t>
        </w:r>
      </w:ins>
    </w:p>
    <w:p w14:paraId="4BB42351" w14:textId="5D058D53" w:rsidR="00A76665" w:rsidRDefault="00A76665" w:rsidP="00A76665">
      <w:pPr>
        <w:rPr>
          <w:ins w:id="954" w:author="Kranich, Peter" w:date="2020-10-22T12:24:00Z"/>
        </w:rPr>
      </w:pPr>
    </w:p>
    <w:p w14:paraId="58CDC677" w14:textId="77777777" w:rsidR="00F11C21" w:rsidRDefault="00F11C21" w:rsidP="00F11C21">
      <w:pPr>
        <w:pStyle w:val="Heading3"/>
        <w:rPr>
          <w:ins w:id="955" w:author="Kranich, Peter" w:date="2020-10-22T12:31:00Z"/>
        </w:rPr>
      </w:pPr>
      <w:commentRangeStart w:id="956"/>
      <w:ins w:id="957" w:author="Kranich, Peter" w:date="2020-10-22T12:24:00Z">
        <w:r>
          <w:t>Scenario</w:t>
        </w:r>
      </w:ins>
      <w:ins w:id="958" w:author="Kranich, Peter" w:date="2020-10-22T12:25:00Z">
        <w:r>
          <w:t xml:space="preserve"> 7.3</w:t>
        </w:r>
      </w:ins>
      <w:ins w:id="959" w:author="Kranich, Peter" w:date="2020-10-22T12:24:00Z">
        <w:r>
          <w:t xml:space="preserve">: </w:t>
        </w:r>
      </w:ins>
      <w:ins w:id="960" w:author="Kranich, Peter" w:date="2020-10-22T12:31:00Z">
        <w:r>
          <w:t>Caregiver acknowledges the alert at the medical device and at least one distributed alarm system (DAS/DIS) is accessible</w:t>
        </w:r>
      </w:ins>
    </w:p>
    <w:p w14:paraId="6943A66F" w14:textId="77777777" w:rsidR="00F11C21" w:rsidRDefault="00F11C21" w:rsidP="00F11C21">
      <w:pPr>
        <w:rPr>
          <w:ins w:id="961" w:author="Kranich, Peter" w:date="2020-10-22T12:31:00Z"/>
        </w:rPr>
      </w:pPr>
      <w:ins w:id="962" w:author="Kranich, Peter" w:date="2020-10-22T12:31:00Z">
        <w:r w:rsidRPr="00F14C1C">
          <w:rPr>
            <w:b/>
            <w:bCs/>
          </w:rPr>
          <w:t>Given</w:t>
        </w:r>
        <w:r>
          <w:t xml:space="preserve"> alert event was detected by a medical device attached to the patient</w:t>
        </w:r>
      </w:ins>
    </w:p>
    <w:p w14:paraId="6354DD0B" w14:textId="77777777" w:rsidR="00F11C21" w:rsidRDefault="00F11C21" w:rsidP="00F11C21">
      <w:pPr>
        <w:rPr>
          <w:ins w:id="963" w:author="Kranich, Peter" w:date="2020-10-22T12:31:00Z"/>
        </w:rPr>
      </w:pPr>
      <w:ins w:id="964" w:author="Kranich, Peter" w:date="2020-10-22T12:31:00Z">
        <w:r w:rsidRPr="00F14C1C">
          <w:rPr>
            <w:b/>
            <w:bCs/>
          </w:rPr>
          <w:t>When</w:t>
        </w:r>
        <w:r>
          <w:t xml:space="preserve"> caregiver acknowledges the alert at the medical device</w:t>
        </w:r>
      </w:ins>
    </w:p>
    <w:p w14:paraId="49B0DE57" w14:textId="77777777" w:rsidR="00F11C21" w:rsidRDefault="00F11C21" w:rsidP="00F11C21">
      <w:pPr>
        <w:rPr>
          <w:ins w:id="965" w:author="Kranich, Peter" w:date="2020-10-22T12:31:00Z"/>
        </w:rPr>
      </w:pPr>
      <w:ins w:id="966" w:author="Kranich, Peter" w:date="2020-10-22T12:31:00Z">
        <w:r>
          <w:rPr>
            <w:b/>
            <w:bCs/>
          </w:rPr>
          <w:t>And</w:t>
        </w:r>
        <w:r>
          <w:t xml:space="preserve"> at least one distributed alarm system (DAS/DIS) is accessible</w:t>
        </w:r>
      </w:ins>
    </w:p>
    <w:p w14:paraId="214E864D" w14:textId="77777777" w:rsidR="00F11C21" w:rsidRDefault="00F11C21" w:rsidP="00F11C21">
      <w:pPr>
        <w:rPr>
          <w:ins w:id="967" w:author="Kranich, Peter" w:date="2020-10-22T12:31:00Z"/>
        </w:rPr>
      </w:pPr>
      <w:ins w:id="968" w:author="Kranich, Peter" w:date="2020-10-22T12:31:00Z">
        <w:r w:rsidRPr="00F14C1C">
          <w:rPr>
            <w:b/>
            <w:bCs/>
          </w:rPr>
          <w:t>Then</w:t>
        </w:r>
        <w:r>
          <w:t xml:space="preserve"> the alert shall be shown as acknowledged at the medical device locally</w:t>
        </w:r>
      </w:ins>
    </w:p>
    <w:p w14:paraId="5C82F184" w14:textId="77777777" w:rsidR="00F11C21" w:rsidRPr="00F14C1C" w:rsidRDefault="00F11C21" w:rsidP="00F11C21">
      <w:pPr>
        <w:rPr>
          <w:ins w:id="969" w:author="Kranich, Peter" w:date="2020-10-22T12:31:00Z"/>
        </w:rPr>
      </w:pPr>
      <w:ins w:id="970" w:author="Kranich, Peter" w:date="2020-10-22T12:31:00Z">
        <w:r w:rsidRPr="00083FB1">
          <w:rPr>
            <w:b/>
            <w:bCs/>
          </w:rPr>
          <w:t>And</w:t>
        </w:r>
        <w:r>
          <w:t xml:space="preserve"> the audio alarm shall be disabled on the medical device in the patient room</w:t>
        </w:r>
      </w:ins>
    </w:p>
    <w:p w14:paraId="267841FA" w14:textId="77777777" w:rsidR="00F11C21" w:rsidRDefault="00F11C21" w:rsidP="00F11C21">
      <w:pPr>
        <w:rPr>
          <w:ins w:id="971" w:author="Kranich, Peter" w:date="2020-10-22T12:31:00Z"/>
        </w:rPr>
      </w:pPr>
      <w:ins w:id="972" w:author="Kranich, Peter" w:date="2020-10-22T12:31:00Z">
        <w:r w:rsidRPr="00ED3D32">
          <w:rPr>
            <w:b/>
            <w:bCs/>
          </w:rPr>
          <w:t>And</w:t>
        </w:r>
        <w:r>
          <w:t xml:space="preserve"> the alert shall be shown as acknowledged on all accessible remote alerting devices</w:t>
        </w:r>
      </w:ins>
    </w:p>
    <w:p w14:paraId="6E87D24F" w14:textId="77777777" w:rsidR="00F11C21" w:rsidRPr="00F14C1C" w:rsidRDefault="00F11C21" w:rsidP="00F11C21">
      <w:pPr>
        <w:rPr>
          <w:ins w:id="973" w:author="Kranich, Peter" w:date="2020-10-22T12:31:00Z"/>
        </w:rPr>
      </w:pPr>
      <w:ins w:id="974" w:author="Kranich, Peter" w:date="2020-10-22T12:31:00Z">
        <w:r w:rsidRPr="00083FB1">
          <w:rPr>
            <w:b/>
            <w:bCs/>
          </w:rPr>
          <w:t>And</w:t>
        </w:r>
        <w:r>
          <w:t xml:space="preserve"> the audio alarm shall be disabled on all accessible remote alerting devices for this alert event</w:t>
        </w:r>
        <w:commentRangeEnd w:id="956"/>
        <w:r>
          <w:rPr>
            <w:rStyle w:val="CommentReference"/>
          </w:rPr>
          <w:commentReference w:id="956"/>
        </w:r>
      </w:ins>
    </w:p>
    <w:p w14:paraId="390B86D0" w14:textId="6B9C0D45" w:rsidR="00F11C21" w:rsidRDefault="00F11C21" w:rsidP="00F11C21">
      <w:pPr>
        <w:pStyle w:val="Heading3"/>
        <w:rPr>
          <w:ins w:id="975" w:author="Ken Fuchs" w:date="2020-07-03T18:15:00Z"/>
        </w:rPr>
      </w:pPr>
    </w:p>
    <w:p w14:paraId="7DC848F9" w14:textId="07CAAD34" w:rsidR="00BD0D6F" w:rsidRDefault="00BD0D6F">
      <w:pPr>
        <w:spacing w:after="160" w:line="259" w:lineRule="auto"/>
        <w:rPr>
          <w:ins w:id="976" w:author="Ken Fuchs" w:date="2020-07-04T10:43:00Z"/>
        </w:rPr>
      </w:pPr>
      <w:ins w:id="977" w:author="Ken Fuchs" w:date="2020-07-04T10:43:00Z">
        <w:r>
          <w:br w:type="page"/>
        </w:r>
      </w:ins>
    </w:p>
    <w:p w14:paraId="05635905" w14:textId="77777777" w:rsidR="008D76E8" w:rsidRPr="00F14C1C" w:rsidDel="008D76E8" w:rsidRDefault="008D76E8" w:rsidP="00547A74">
      <w:pPr>
        <w:rPr>
          <w:del w:id="978" w:author="Ken Fuchs" w:date="2020-07-03T16:44:00Z"/>
        </w:rPr>
      </w:pPr>
    </w:p>
    <w:p w14:paraId="7568E69D" w14:textId="45B9C5AD" w:rsidR="00547A74" w:rsidDel="008D76E8" w:rsidRDefault="00547A74" w:rsidP="00547A74">
      <w:pPr>
        <w:rPr>
          <w:del w:id="979" w:author="Ken Fuchs" w:date="2020-07-03T16:44:00Z"/>
        </w:rPr>
      </w:pPr>
    </w:p>
    <w:p w14:paraId="54641889" w14:textId="3E856B09" w:rsidR="00547A74" w:rsidDel="008D76E8" w:rsidRDefault="00547A74" w:rsidP="00547A74">
      <w:pPr>
        <w:pStyle w:val="Heading3"/>
        <w:rPr>
          <w:del w:id="980" w:author="Ken Fuchs" w:date="2020-07-03T16:44:00Z"/>
        </w:rPr>
      </w:pPr>
      <w:del w:id="981" w:author="Ken Fuchs" w:date="2020-07-03T16:44:00Z">
        <w:r w:rsidDel="008D76E8">
          <w:delText>Scenario: Alert situation has been resolved and at least one remote alert system is accessible</w:delText>
        </w:r>
      </w:del>
    </w:p>
    <w:p w14:paraId="1F0E1138" w14:textId="068E44A5" w:rsidR="00547A74" w:rsidDel="008D76E8" w:rsidRDefault="00547A74" w:rsidP="00547A74">
      <w:pPr>
        <w:rPr>
          <w:del w:id="982" w:author="Ken Fuchs" w:date="2020-07-03T16:44:00Z"/>
        </w:rPr>
      </w:pPr>
      <w:del w:id="983" w:author="Ken Fuchs" w:date="2020-07-03T16:44:00Z">
        <w:r w:rsidRPr="00F14C1C" w:rsidDel="008D76E8">
          <w:rPr>
            <w:b/>
            <w:bCs/>
          </w:rPr>
          <w:delText>Given</w:delText>
        </w:r>
        <w:r w:rsidDel="008D76E8">
          <w:delText xml:space="preserve"> medical device detected that the alert situation has been resolved</w:delText>
        </w:r>
      </w:del>
    </w:p>
    <w:p w14:paraId="79B755D3" w14:textId="761F0C88" w:rsidR="00547A74" w:rsidDel="008D76E8" w:rsidRDefault="00547A74" w:rsidP="00547A74">
      <w:pPr>
        <w:rPr>
          <w:del w:id="984" w:author="Ken Fuchs" w:date="2020-07-03T16:44:00Z"/>
        </w:rPr>
      </w:pPr>
      <w:del w:id="985" w:author="Ken Fuchs" w:date="2020-07-03T16:44:00Z">
        <w:r w:rsidRPr="00F14C1C" w:rsidDel="008D76E8">
          <w:rPr>
            <w:b/>
            <w:bCs/>
          </w:rPr>
          <w:delText>When</w:delText>
        </w:r>
        <w:r w:rsidDel="008D76E8">
          <w:delText xml:space="preserve"> at least one remote alert system is accessible</w:delText>
        </w:r>
      </w:del>
    </w:p>
    <w:p w14:paraId="0964809C" w14:textId="419AA9B8" w:rsidR="00547A74" w:rsidDel="008D76E8" w:rsidRDefault="00547A74" w:rsidP="00547A74">
      <w:pPr>
        <w:rPr>
          <w:del w:id="986" w:author="Ken Fuchs" w:date="2020-07-03T16:44:00Z"/>
        </w:rPr>
      </w:pPr>
      <w:del w:id="987" w:author="Ken Fuchs" w:date="2020-07-03T16:44:00Z">
        <w:r w:rsidRPr="00F14C1C" w:rsidDel="008D76E8">
          <w:rPr>
            <w:b/>
            <w:bCs/>
          </w:rPr>
          <w:delText>Then</w:delText>
        </w:r>
        <w:r w:rsidDel="008D76E8">
          <w:delText xml:space="preserve"> the alert shall be shown as inactive/ended at the medical device</w:delText>
        </w:r>
      </w:del>
    </w:p>
    <w:p w14:paraId="6FA68502" w14:textId="31D5B256" w:rsidR="00547A74" w:rsidRPr="00F14C1C" w:rsidDel="008D76E8" w:rsidRDefault="00547A74" w:rsidP="00547A74">
      <w:pPr>
        <w:rPr>
          <w:del w:id="988" w:author="Ken Fuchs" w:date="2020-07-03T16:44:00Z"/>
        </w:rPr>
      </w:pPr>
      <w:del w:id="989" w:author="Ken Fuchs" w:date="2020-07-03T16:44:00Z">
        <w:r w:rsidRPr="00083FB1" w:rsidDel="008D76E8">
          <w:rPr>
            <w:b/>
            <w:bCs/>
          </w:rPr>
          <w:delText>And</w:delText>
        </w:r>
        <w:r w:rsidDel="008D76E8">
          <w:delText xml:space="preserve"> the audio alarm shall be </w:delText>
        </w:r>
        <w:r w:rsidRPr="004466C8" w:rsidDel="008D76E8">
          <w:rPr>
            <w:b/>
            <w:bCs/>
          </w:rPr>
          <w:delText>disabled</w:delText>
        </w:r>
        <w:r w:rsidDel="008D76E8">
          <w:delText xml:space="preserve"> on the medical device</w:delText>
        </w:r>
      </w:del>
    </w:p>
    <w:p w14:paraId="6249A199" w14:textId="65C67867" w:rsidR="00547A74" w:rsidDel="008D76E8" w:rsidRDefault="00547A74" w:rsidP="00547A74">
      <w:pPr>
        <w:rPr>
          <w:del w:id="990" w:author="Ken Fuchs" w:date="2020-07-03T16:44:00Z"/>
        </w:rPr>
      </w:pPr>
      <w:del w:id="991" w:author="Ken Fuchs" w:date="2020-07-03T16:44:00Z">
        <w:r w:rsidRPr="00ED3D32" w:rsidDel="008D76E8">
          <w:rPr>
            <w:b/>
            <w:bCs/>
          </w:rPr>
          <w:delText>And</w:delText>
        </w:r>
        <w:r w:rsidDel="008D76E8">
          <w:delText xml:space="preserve"> the alert shall be shown as inactive/ended on all accessible remote alerting devices</w:delText>
        </w:r>
      </w:del>
    </w:p>
    <w:p w14:paraId="3DC95ECC" w14:textId="1B65D968" w:rsidR="00547A74" w:rsidRPr="00F14C1C" w:rsidDel="008D76E8" w:rsidRDefault="00547A74" w:rsidP="00547A74">
      <w:pPr>
        <w:rPr>
          <w:del w:id="992" w:author="Ken Fuchs" w:date="2020-07-03T16:44:00Z"/>
        </w:rPr>
      </w:pPr>
      <w:del w:id="993" w:author="Ken Fuchs" w:date="2020-07-03T16:44:00Z">
        <w:r w:rsidRPr="00083FB1" w:rsidDel="008D76E8">
          <w:rPr>
            <w:b/>
            <w:bCs/>
          </w:rPr>
          <w:delText>And</w:delText>
        </w:r>
        <w:r w:rsidDel="008D76E8">
          <w:delText xml:space="preserve"> the audio alarm shall be disabled on all accessible remote alerting device for this alert event</w:delText>
        </w:r>
      </w:del>
    </w:p>
    <w:p w14:paraId="71468761" w14:textId="2D52247A" w:rsidR="00547A74" w:rsidDel="008D76E8" w:rsidRDefault="00547A74" w:rsidP="00547A74">
      <w:pPr>
        <w:rPr>
          <w:del w:id="994" w:author="Ken Fuchs" w:date="2020-07-03T16:44:00Z"/>
        </w:rPr>
      </w:pPr>
    </w:p>
    <w:p w14:paraId="39C49B2F" w14:textId="4B9618E1" w:rsidR="00547A74" w:rsidDel="008D76E8" w:rsidRDefault="00547A74" w:rsidP="00547A74">
      <w:pPr>
        <w:pStyle w:val="Heading3"/>
        <w:rPr>
          <w:del w:id="995" w:author="Ken Fuchs" w:date="2020-07-03T16:44:00Z"/>
        </w:rPr>
      </w:pPr>
      <w:del w:id="996" w:author="Ken Fuchs" w:date="2020-07-03T16:44:00Z">
        <w:r w:rsidDel="008D76E8">
          <w:delText>Scenario: Medical device detects an alert situation and all remote alert systems are inaccessible</w:delText>
        </w:r>
      </w:del>
    </w:p>
    <w:p w14:paraId="46823928" w14:textId="12F39342" w:rsidR="00547A74" w:rsidDel="008D76E8" w:rsidRDefault="00547A74" w:rsidP="00547A74">
      <w:pPr>
        <w:rPr>
          <w:del w:id="997" w:author="Ken Fuchs" w:date="2020-07-03T16:44:00Z"/>
        </w:rPr>
      </w:pPr>
      <w:del w:id="998" w:author="Ken Fuchs" w:date="2020-07-03T16:44:00Z">
        <w:r w:rsidRPr="00F14C1C" w:rsidDel="008D76E8">
          <w:rPr>
            <w:b/>
            <w:bCs/>
          </w:rPr>
          <w:delText>Given</w:delText>
        </w:r>
        <w:r w:rsidDel="008D76E8">
          <w:delText xml:space="preserve"> alert event was detected by a medical device attached to the patient</w:delText>
        </w:r>
      </w:del>
    </w:p>
    <w:p w14:paraId="0CD7A0A1" w14:textId="701420D2" w:rsidR="00547A74" w:rsidDel="008D76E8" w:rsidRDefault="00547A74" w:rsidP="00547A74">
      <w:pPr>
        <w:rPr>
          <w:del w:id="999" w:author="Ken Fuchs" w:date="2020-07-03T16:44:00Z"/>
        </w:rPr>
      </w:pPr>
      <w:del w:id="1000" w:author="Ken Fuchs" w:date="2020-07-03T16:44:00Z">
        <w:r w:rsidRPr="00F14C1C" w:rsidDel="008D76E8">
          <w:rPr>
            <w:b/>
            <w:bCs/>
          </w:rPr>
          <w:delText>When</w:delText>
        </w:r>
        <w:r w:rsidDel="008D76E8">
          <w:delText xml:space="preserve"> all remote alert systems are inaccessible</w:delText>
        </w:r>
      </w:del>
    </w:p>
    <w:p w14:paraId="473A05F2" w14:textId="121CBCED" w:rsidR="00547A74" w:rsidDel="008D76E8" w:rsidRDefault="00547A74" w:rsidP="00547A74">
      <w:pPr>
        <w:rPr>
          <w:del w:id="1001" w:author="Ken Fuchs" w:date="2020-07-03T16:44:00Z"/>
        </w:rPr>
      </w:pPr>
      <w:del w:id="1002" w:author="Ken Fuchs" w:date="2020-07-03T16:44:00Z">
        <w:r w:rsidRPr="00F14C1C" w:rsidDel="008D76E8">
          <w:rPr>
            <w:b/>
            <w:bCs/>
          </w:rPr>
          <w:delText>Then</w:delText>
        </w:r>
        <w:r w:rsidDel="008D76E8">
          <w:delText xml:space="preserve"> the audio alarm shall be </w:delText>
        </w:r>
        <w:r w:rsidRPr="004466C8" w:rsidDel="008D76E8">
          <w:rPr>
            <w:b/>
            <w:bCs/>
          </w:rPr>
          <w:delText>enabled</w:delText>
        </w:r>
        <w:r w:rsidDel="008D76E8">
          <w:delText xml:space="preserve"> on the medical device</w:delText>
        </w:r>
      </w:del>
    </w:p>
    <w:p w14:paraId="2B9C5B9F" w14:textId="77777777" w:rsidR="00547A74" w:rsidRDefault="00547A74" w:rsidP="00DC238A">
      <w:pPr>
        <w:spacing w:before="100" w:beforeAutospacing="1" w:after="100" w:afterAutospacing="1"/>
        <w:rPr>
          <w:ins w:id="1003" w:author="Ken Fuchs" w:date="2020-07-03T16:30:00Z"/>
        </w:rPr>
      </w:pPr>
    </w:p>
    <w:p w14:paraId="49232BE7" w14:textId="0195AFC9" w:rsidR="00327364" w:rsidRPr="00924533" w:rsidRDefault="00327364" w:rsidP="00327364">
      <w:pPr>
        <w:pStyle w:val="Heading1"/>
        <w:rPr>
          <w:ins w:id="1004" w:author="Ken Fuchs" w:date="2020-07-04T10:14:00Z"/>
        </w:rPr>
      </w:pPr>
      <w:bookmarkStart w:id="1005" w:name="_Toc53753018"/>
      <w:bookmarkStart w:id="1006" w:name="_Toc54263049"/>
      <w:commentRangeStart w:id="1007"/>
      <w:ins w:id="1008" w:author="Ken Fuchs" w:date="2020-07-04T10:14:00Z">
        <w:r>
          <w:t xml:space="preserve">Feature / Use Case Narrative: </w:t>
        </w:r>
        <w:r w:rsidRPr="00327364">
          <w:rPr>
            <w:highlight w:val="yellow"/>
            <w:rPrChange w:id="1009" w:author="Ken Fuchs" w:date="2020-07-04T10:16:00Z">
              <w:rPr/>
            </w:rPrChange>
          </w:rPr>
          <w:t>Silent ICU</w:t>
        </w:r>
      </w:ins>
      <w:ins w:id="1010" w:author="Ken Fuchs" w:date="2020-07-04T10:16:00Z">
        <w:r>
          <w:rPr>
            <w:highlight w:val="yellow"/>
          </w:rPr>
          <w:t xml:space="preserve"> (SI)</w:t>
        </w:r>
      </w:ins>
      <w:ins w:id="1011" w:author="Ken Fuchs" w:date="2020-07-04T10:14:00Z">
        <w:r>
          <w:t xml:space="preserve"> Alert distribution</w:t>
        </w:r>
      </w:ins>
      <w:bookmarkEnd w:id="1005"/>
      <w:commentRangeEnd w:id="1007"/>
      <w:r w:rsidR="00E350C8">
        <w:rPr>
          <w:rStyle w:val="CommentReference"/>
          <w:rFonts w:ascii="Calibri" w:eastAsiaTheme="minorHAnsi" w:hAnsi="Calibri" w:cs="Calibri"/>
          <w:color w:val="auto"/>
        </w:rPr>
        <w:commentReference w:id="1007"/>
      </w:r>
      <w:bookmarkEnd w:id="1006"/>
    </w:p>
    <w:p w14:paraId="65581CF9" w14:textId="45CB0751" w:rsidR="00327364" w:rsidRDefault="00327364" w:rsidP="00327364">
      <w:pPr>
        <w:spacing w:before="100" w:beforeAutospacing="1" w:after="100" w:afterAutospacing="1"/>
        <w:rPr>
          <w:ins w:id="1012" w:author="Ken Fuchs" w:date="2020-07-04T10:14:00Z"/>
        </w:rPr>
      </w:pPr>
      <w:ins w:id="1013" w:author="Ken Fuchs" w:date="2020-07-04T10:14:00Z">
        <w:r>
          <w:t>Linda is an ICU nurse responsible for 4 patients.  While she is updating documentation at the nursing station one of her patients goes into an alarm state (UC1).  This does not generate an audible tone in the patient room (UC2) though Linda could reset or otherwise handle the alert at the bedside (UC3). I</w:t>
        </w:r>
      </w:ins>
      <w:ins w:id="1014" w:author="Ken Fuchs" w:date="2020-07-04T10:18:00Z">
        <w:r>
          <w:t xml:space="preserve">n </w:t>
        </w:r>
      </w:ins>
      <w:ins w:id="1015" w:author="Ken Fuchs" w:date="2020-07-04T10:47:00Z">
        <w:r w:rsidR="0027472A">
          <w:t>addition,</w:t>
        </w:r>
      </w:ins>
      <w:ins w:id="1016" w:author="Ken Fuchs" w:date="2020-07-04T10:18:00Z">
        <w:r>
          <w:t xml:space="preserve"> it</w:t>
        </w:r>
      </w:ins>
      <w:ins w:id="1017" w:author="Ken Fuchs" w:date="2020-07-04T10:14:00Z">
        <w:r>
          <w:t xml:space="preserve"> does </w:t>
        </w:r>
      </w:ins>
      <w:ins w:id="1018" w:author="Ken Fuchs" w:date="2020-07-04T10:18:00Z">
        <w:r w:rsidRPr="00327364">
          <w:rPr>
            <w:highlight w:val="yellow"/>
            <w:rPrChange w:id="1019" w:author="Ken Fuchs" w:date="2020-07-04T10:19:00Z">
              <w:rPr/>
            </w:rPrChange>
          </w:rPr>
          <w:t xml:space="preserve">not </w:t>
        </w:r>
      </w:ins>
      <w:ins w:id="1020" w:author="Ken Fuchs" w:date="2020-07-04T10:14:00Z">
        <w:r w:rsidRPr="00327364">
          <w:rPr>
            <w:highlight w:val="yellow"/>
            <w:rPrChange w:id="1021" w:author="Ken Fuchs" w:date="2020-07-04T10:19:00Z">
              <w:rPr/>
            </w:rPrChange>
          </w:rPr>
          <w:t>generate an alarm tone at the central station (UC4</w:t>
        </w:r>
        <w:r>
          <w:t xml:space="preserve">) </w:t>
        </w:r>
      </w:ins>
      <w:ins w:id="1022" w:author="Ken Fuchs" w:date="2020-07-04T10:19:00Z">
        <w:r>
          <w:t>however it does generate</w:t>
        </w:r>
      </w:ins>
      <w:ins w:id="1023" w:author="Ken Fuchs" w:date="2020-07-04T10:14:00Z">
        <w:r>
          <w:t xml:space="preserve"> a notification on her mobile device (UC6).  Since she is already at the central station, she can check the situation, </w:t>
        </w:r>
      </w:ins>
      <w:ins w:id="1024" w:author="Ken Fuchs" w:date="2020-07-04T10:20:00Z">
        <w:r w:rsidRPr="00327364">
          <w:rPr>
            <w:highlight w:val="yellow"/>
            <w:rPrChange w:id="1025" w:author="Ken Fuchs" w:date="2020-07-04T10:20:00Z">
              <w:rPr/>
            </w:rPrChange>
          </w:rPr>
          <w:t>reset</w:t>
        </w:r>
      </w:ins>
      <w:ins w:id="1026" w:author="Ken Fuchs" w:date="2020-07-04T10:14:00Z">
        <w:r w:rsidRPr="00327364">
          <w:rPr>
            <w:highlight w:val="yellow"/>
            <w:rPrChange w:id="1027" w:author="Ken Fuchs" w:date="2020-07-04T10:20:00Z">
              <w:rPr/>
            </w:rPrChange>
          </w:rPr>
          <w:t xml:space="preserve"> t</w:t>
        </w:r>
        <w:r>
          <w:t>he alert and otherwise adjust the alert parameters using the central station UI (UC5), and rush to the patient’s room in order to resolve the critical situation.</w:t>
        </w:r>
      </w:ins>
    </w:p>
    <w:p w14:paraId="005C776B" w14:textId="3C0CA429" w:rsidR="00327364" w:rsidRDefault="00327364" w:rsidP="00327364">
      <w:pPr>
        <w:rPr>
          <w:ins w:id="1028" w:author="Ken Fuchs" w:date="2020-07-04T10:43:00Z"/>
        </w:rPr>
      </w:pPr>
      <w:ins w:id="1029" w:author="Ken Fuchs" w:date="2020-07-04T10:14:00Z">
        <w:r>
          <w:t xml:space="preserve">While she is still taking care of the first patient, another patient goes into an alarm state (UC1) once again generating alarm tones and on her phone (UC6) </w:t>
        </w:r>
        <w:r w:rsidRPr="00327364">
          <w:rPr>
            <w:highlight w:val="yellow"/>
            <w:rPrChange w:id="1030" w:author="Ken Fuchs" w:date="2020-07-04T10:15:00Z">
              <w:rPr/>
            </w:rPrChange>
          </w:rPr>
          <w:t xml:space="preserve">but not </w:t>
        </w:r>
      </w:ins>
      <w:ins w:id="1031" w:author="Ken Fuchs" w:date="2020-07-04T10:15:00Z">
        <w:r w:rsidRPr="00327364">
          <w:rPr>
            <w:highlight w:val="yellow"/>
            <w:rPrChange w:id="1032" w:author="Ken Fuchs" w:date="2020-07-04T10:15:00Z">
              <w:rPr/>
            </w:rPrChange>
          </w:rPr>
          <w:t>at the central station (UC4</w:t>
        </w:r>
        <w:r>
          <w:t xml:space="preserve">) or </w:t>
        </w:r>
      </w:ins>
      <w:ins w:id="1033" w:author="Ken Fuchs" w:date="2020-07-04T10:14:00Z">
        <w:r>
          <w:t xml:space="preserve">in the patient room. Linda decides to </w:t>
        </w:r>
        <w:r w:rsidRPr="00327364">
          <w:rPr>
            <w:highlight w:val="yellow"/>
            <w:rPrChange w:id="1034" w:author="Ken Fuchs" w:date="2020-07-04T10:20:00Z">
              <w:rPr/>
            </w:rPrChange>
          </w:rPr>
          <w:t>reset</w:t>
        </w:r>
        <w:r>
          <w:t xml:space="preserve"> the alert on her phone (UC7), </w:t>
        </w:r>
        <w:r w:rsidRPr="00327364">
          <w:rPr>
            <w:highlight w:val="yellow"/>
            <w:rPrChange w:id="1035" w:author="Ken Fuchs" w:date="2020-07-04T10:20:00Z">
              <w:rPr/>
            </w:rPrChange>
          </w:rPr>
          <w:t>adjust the alarm limits</w:t>
        </w:r>
        <w:r>
          <w:t xml:space="preserve"> (UC7) and take care of the other patient after she is done with the first patient.</w:t>
        </w:r>
      </w:ins>
    </w:p>
    <w:p w14:paraId="4C029B0D" w14:textId="1B03199E" w:rsidR="00BD0D6F" w:rsidRDefault="00BD0D6F" w:rsidP="00327364">
      <w:pPr>
        <w:rPr>
          <w:ins w:id="1036" w:author="Ken Fuchs" w:date="2020-07-04T10:43:00Z"/>
        </w:rPr>
      </w:pPr>
    </w:p>
    <w:p w14:paraId="60FA7858" w14:textId="6CB52023" w:rsidR="00BD0D6F" w:rsidRDefault="00BD0D6F" w:rsidP="00327364">
      <w:pPr>
        <w:rPr>
          <w:ins w:id="1037" w:author="Ken Fuchs" w:date="2020-07-04T10:14:00Z"/>
        </w:rPr>
      </w:pPr>
      <w:ins w:id="1038" w:author="Ken Fuchs" w:date="2020-07-04T10:43:00Z">
        <w:r>
          <w:rPr>
            <w:noProof/>
          </w:rPr>
          <w:drawing>
            <wp:inline distT="0" distB="0" distL="0" distR="0" wp14:anchorId="7B9EDFAA" wp14:editId="0773FD57">
              <wp:extent cx="5760720" cy="42449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Use Case.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44975"/>
                      </a:xfrm>
                      <a:prstGeom prst="rect">
                        <a:avLst/>
                      </a:prstGeom>
                    </pic:spPr>
                  </pic:pic>
                </a:graphicData>
              </a:graphic>
            </wp:inline>
          </w:drawing>
        </w:r>
      </w:ins>
    </w:p>
    <w:p w14:paraId="765DFA1E" w14:textId="77777777" w:rsidR="00327364" w:rsidRPr="00547A74" w:rsidRDefault="00327364" w:rsidP="00327364">
      <w:pPr>
        <w:rPr>
          <w:ins w:id="1039" w:author="Ken Fuchs" w:date="2020-07-04T10:14:00Z"/>
        </w:rPr>
      </w:pPr>
    </w:p>
    <w:p w14:paraId="0E513E39" w14:textId="77777777" w:rsidR="00327364" w:rsidRDefault="00327364" w:rsidP="00327364">
      <w:pPr>
        <w:pStyle w:val="Heading2"/>
        <w:rPr>
          <w:ins w:id="1040" w:author="Ken Fuchs" w:date="2020-07-04T10:14:00Z"/>
        </w:rPr>
      </w:pPr>
      <w:bookmarkStart w:id="1041" w:name="_Toc53753019"/>
      <w:bookmarkStart w:id="1042" w:name="_Toc54263050"/>
      <w:ins w:id="1043" w:author="Ken Fuchs" w:date="2020-07-04T10:14:00Z">
        <w:r>
          <w:t>Rule: Multiple primary remote alert systems</w:t>
        </w:r>
        <w:bookmarkEnd w:id="1041"/>
        <w:bookmarkEnd w:id="1042"/>
      </w:ins>
    </w:p>
    <w:p w14:paraId="5DCCD32B" w14:textId="490FDB34" w:rsidR="00327364" w:rsidRDefault="00327364" w:rsidP="00327364">
      <w:pPr>
        <w:rPr>
          <w:ins w:id="1044" w:author="Ken Fuchs" w:date="2020-07-04T10:14:00Z"/>
        </w:rPr>
      </w:pPr>
      <w:ins w:id="1045" w:author="Ken Fuchs" w:date="2020-07-04T10:14:00Z">
        <w:r>
          <w:t xml:space="preserve">There are multiple primary remote alert systems (e.g. mobile alerting device system, central monitoring station, etc.) compliant with the </w:t>
        </w:r>
        <w:r w:rsidRPr="00A04D16">
          <w:t>IEC 60601-1-8</w:t>
        </w:r>
        <w:r>
          <w:t xml:space="preserve"> alarm standard for Distributed Alarm Systems (DAS).</w:t>
        </w:r>
      </w:ins>
      <w:ins w:id="1046" w:author="Ken Fuchs" w:date="2020-07-04T10:22:00Z">
        <w:r>
          <w:t xml:space="preserve">  </w:t>
        </w:r>
        <w:r w:rsidRPr="00BD0D6F">
          <w:rPr>
            <w:highlight w:val="yellow"/>
            <w:rPrChange w:id="1047" w:author="Ken Fuchs" w:date="2020-07-04T10:43:00Z">
              <w:rPr/>
            </w:rPrChange>
          </w:rPr>
          <w:t xml:space="preserve">The central station </w:t>
        </w:r>
      </w:ins>
      <w:ins w:id="1048" w:author="Ken Fuchs" w:date="2020-07-04T10:23:00Z">
        <w:r w:rsidR="00BD0D6F" w:rsidRPr="00BD0D6F">
          <w:rPr>
            <w:highlight w:val="yellow"/>
            <w:rPrChange w:id="1049" w:author="Ken Fuchs" w:date="2020-07-04T10:43:00Z">
              <w:rPr/>
            </w:rPrChange>
          </w:rPr>
          <w:t xml:space="preserve">DAS </w:t>
        </w:r>
      </w:ins>
      <w:ins w:id="1050" w:author="Ken Fuchs" w:date="2020-07-04T10:22:00Z">
        <w:r w:rsidRPr="00BD0D6F">
          <w:rPr>
            <w:highlight w:val="yellow"/>
            <w:rPrChange w:id="1051" w:author="Ken Fuchs" w:date="2020-07-04T10:43:00Z">
              <w:rPr/>
            </w:rPrChange>
          </w:rPr>
          <w:t>does not create audible alerts</w:t>
        </w:r>
        <w:r w:rsidR="00BD0D6F" w:rsidRPr="00BD0D6F">
          <w:rPr>
            <w:highlight w:val="yellow"/>
            <w:rPrChange w:id="1052" w:author="Ken Fuchs" w:date="2020-07-04T10:43:00Z">
              <w:rPr/>
            </w:rPrChange>
          </w:rPr>
          <w:t xml:space="preserve"> as long as the other </w:t>
        </w:r>
      </w:ins>
      <w:ins w:id="1053" w:author="Ken Fuchs" w:date="2020-07-05T17:53:00Z">
        <w:r w:rsidR="00190F68">
          <w:rPr>
            <w:highlight w:val="yellow"/>
          </w:rPr>
          <w:t>DAS</w:t>
        </w:r>
      </w:ins>
      <w:ins w:id="1054" w:author="Ken Fuchs" w:date="2020-07-04T10:22:00Z">
        <w:r w:rsidR="00BD0D6F" w:rsidRPr="00BD0D6F">
          <w:rPr>
            <w:highlight w:val="yellow"/>
            <w:rPrChange w:id="1055" w:author="Ken Fuchs" w:date="2020-07-04T10:43:00Z">
              <w:rPr/>
            </w:rPrChange>
          </w:rPr>
          <w:t xml:space="preserve"> is</w:t>
        </w:r>
      </w:ins>
      <w:ins w:id="1056" w:author="Ken Fuchs" w:date="2020-07-04T10:23:00Z">
        <w:r w:rsidR="00BD0D6F" w:rsidRPr="00BD0D6F">
          <w:rPr>
            <w:highlight w:val="yellow"/>
            <w:rPrChange w:id="1057" w:author="Ken Fuchs" w:date="2020-07-04T10:43:00Z">
              <w:rPr/>
            </w:rPrChange>
          </w:rPr>
          <w:t xml:space="preserve"> accessible.</w:t>
        </w:r>
      </w:ins>
      <w:ins w:id="1058" w:author="Ken Fuchs" w:date="2020-07-05T17:59:00Z">
        <w:r w:rsidR="001A79C5">
          <w:rPr>
            <w:highlight w:val="yellow"/>
          </w:rPr>
          <w:t xml:space="preserve">  It will always alert the at t</w:t>
        </w:r>
      </w:ins>
      <w:ins w:id="1059" w:author="Ken Fuchs" w:date="2020-07-05T18:00:00Z">
        <w:r w:rsidR="001A79C5">
          <w:rPr>
            <w:highlight w:val="yellow"/>
          </w:rPr>
          <w:t>he nurse mobile device.</w:t>
        </w:r>
      </w:ins>
    </w:p>
    <w:p w14:paraId="26119D7C" w14:textId="0091DC82" w:rsidR="00190F68" w:rsidRDefault="00753FC6" w:rsidP="00190F68">
      <w:pPr>
        <w:pStyle w:val="Heading2"/>
        <w:rPr>
          <w:ins w:id="1060" w:author="Ken Fuchs" w:date="2020-07-05T17:53:00Z"/>
        </w:rPr>
      </w:pPr>
      <w:bookmarkStart w:id="1061" w:name="_Toc53753020"/>
      <w:bookmarkStart w:id="1062" w:name="_Toc54263051"/>
      <w:ins w:id="1063" w:author="Ken Fuchs" w:date="2020-07-05T17:53:00Z">
        <w:r>
          <w:lastRenderedPageBreak/>
          <w:t>S</w:t>
        </w:r>
      </w:ins>
      <w:ins w:id="1064" w:author="Ken Fuchs" w:date="2020-10-16T15:03:00Z">
        <w:r>
          <w:t>I</w:t>
        </w:r>
      </w:ins>
      <w:ins w:id="1065" w:author="Ken Fuchs" w:date="2020-07-05T17:53:00Z">
        <w:r w:rsidR="00190F68">
          <w:t xml:space="preserve"> Use Case 1: Detect and Communicate Alert at Bedside Device</w:t>
        </w:r>
        <w:bookmarkEnd w:id="1061"/>
        <w:bookmarkEnd w:id="1062"/>
      </w:ins>
    </w:p>
    <w:p w14:paraId="0CD36D1A" w14:textId="77777777" w:rsidR="00190F68" w:rsidRDefault="00190F68" w:rsidP="00190F68">
      <w:pPr>
        <w:pStyle w:val="Heading3"/>
        <w:rPr>
          <w:ins w:id="1066" w:author="Ken Fuchs" w:date="2020-07-05T17:53:00Z"/>
        </w:rPr>
      </w:pPr>
      <w:ins w:id="1067" w:author="Ken Fuchs" w:date="2020-07-05T17:53:00Z">
        <w:r>
          <w:t>Scenario 1.1: Medical device detects an alert situation and at least one remote alert system is accessible</w:t>
        </w:r>
      </w:ins>
    </w:p>
    <w:p w14:paraId="260D23C3" w14:textId="77777777" w:rsidR="00190F68" w:rsidRDefault="00190F68" w:rsidP="00190F68">
      <w:pPr>
        <w:rPr>
          <w:ins w:id="1068" w:author="Ken Fuchs" w:date="2020-07-05T17:53:00Z"/>
        </w:rPr>
      </w:pPr>
      <w:ins w:id="1069" w:author="Ken Fuchs" w:date="2020-07-05T17:53:00Z">
        <w:r w:rsidRPr="00F14C1C">
          <w:rPr>
            <w:b/>
            <w:bCs/>
          </w:rPr>
          <w:t>Given</w:t>
        </w:r>
        <w:r>
          <w:t xml:space="preserve"> alert event was detected by a medical device attached to the patient</w:t>
        </w:r>
      </w:ins>
    </w:p>
    <w:p w14:paraId="6121B4D9" w14:textId="77777777" w:rsidR="00190F68" w:rsidRDefault="00190F68" w:rsidP="00190F68">
      <w:pPr>
        <w:rPr>
          <w:ins w:id="1070" w:author="Ken Fuchs" w:date="2020-07-05T17:53:00Z"/>
        </w:rPr>
      </w:pPr>
      <w:ins w:id="1071" w:author="Ken Fuchs" w:date="2020-07-05T17:53:00Z">
        <w:r w:rsidRPr="00F14C1C">
          <w:rPr>
            <w:b/>
            <w:bCs/>
          </w:rPr>
          <w:t>When</w:t>
        </w:r>
        <w:r>
          <w:t xml:space="preserve"> at least one remote alert system is accessible</w:t>
        </w:r>
      </w:ins>
    </w:p>
    <w:p w14:paraId="6523CDD5" w14:textId="77777777" w:rsidR="00190F68" w:rsidRDefault="00190F68" w:rsidP="00190F68">
      <w:pPr>
        <w:rPr>
          <w:ins w:id="1072" w:author="Ken Fuchs" w:date="2020-07-05T17:53:00Z"/>
        </w:rPr>
      </w:pPr>
      <w:ins w:id="1073" w:author="Ken Fuchs" w:date="2020-07-05T17:53:00Z">
        <w:r w:rsidRPr="00F14C1C">
          <w:rPr>
            <w:b/>
            <w:bCs/>
          </w:rPr>
          <w:t>Then</w:t>
        </w:r>
        <w:r>
          <w:t xml:space="preserve"> the alert shall be shown on all accessible remote alerting devices</w:t>
        </w:r>
      </w:ins>
    </w:p>
    <w:p w14:paraId="299C5EE3" w14:textId="1E3A9334" w:rsidR="00190F68" w:rsidRDefault="00190F68" w:rsidP="00190F68">
      <w:pPr>
        <w:rPr>
          <w:ins w:id="1074" w:author="Ken Fuchs" w:date="2020-07-05T17:53:00Z"/>
        </w:rPr>
      </w:pPr>
      <w:ins w:id="1075" w:author="Ken Fuchs" w:date="2020-07-05T17:53:00Z">
        <w:r w:rsidRPr="00083FB1">
          <w:rPr>
            <w:b/>
            <w:bCs/>
          </w:rPr>
          <w:t>And</w:t>
        </w:r>
        <w:r>
          <w:t xml:space="preserve"> the audio alarm shall be </w:t>
        </w:r>
        <w:r w:rsidRPr="00190F68">
          <w:rPr>
            <w:highlight w:val="yellow"/>
            <w:rPrChange w:id="1076" w:author="Ken Fuchs" w:date="2020-07-05T17:55:00Z">
              <w:rPr/>
            </w:rPrChange>
          </w:rPr>
          <w:t xml:space="preserve">enabled </w:t>
        </w:r>
      </w:ins>
      <w:ins w:id="1077" w:author="Ken Fuchs" w:date="2020-07-05T17:54:00Z">
        <w:r w:rsidRPr="00190F68">
          <w:rPr>
            <w:highlight w:val="yellow"/>
            <w:rPrChange w:id="1078" w:author="Ken Fuchs" w:date="2020-07-05T17:55:00Z">
              <w:rPr/>
            </w:rPrChange>
          </w:rPr>
          <w:t>only on the nurse alerting d</w:t>
        </w:r>
      </w:ins>
      <w:ins w:id="1079" w:author="Ken Fuchs" w:date="2020-07-05T17:55:00Z">
        <w:r w:rsidRPr="00190F68">
          <w:rPr>
            <w:highlight w:val="yellow"/>
            <w:rPrChange w:id="1080" w:author="Ken Fuchs" w:date="2020-07-05T17:55:00Z">
              <w:rPr/>
            </w:rPrChange>
          </w:rPr>
          <w:t>evice</w:t>
        </w:r>
      </w:ins>
    </w:p>
    <w:p w14:paraId="6EF103A1" w14:textId="77777777" w:rsidR="00190F68" w:rsidRPr="00F14C1C" w:rsidRDefault="00190F68" w:rsidP="00190F68">
      <w:pPr>
        <w:rPr>
          <w:ins w:id="1081" w:author="Ken Fuchs" w:date="2020-07-05T17:53:00Z"/>
        </w:rPr>
      </w:pPr>
      <w:ins w:id="1082" w:author="Ken Fuchs" w:date="2020-07-05T17:53:00Z">
        <w:r w:rsidRPr="00083FB1">
          <w:rPr>
            <w:b/>
            <w:bCs/>
          </w:rPr>
          <w:t>And</w:t>
        </w:r>
        <w:r>
          <w:t xml:space="preserve"> the audio alarm shall be disabled on the medical device</w:t>
        </w:r>
      </w:ins>
    </w:p>
    <w:p w14:paraId="2F25172C" w14:textId="77777777" w:rsidR="00190F68" w:rsidRDefault="00190F68" w:rsidP="00190F68">
      <w:pPr>
        <w:rPr>
          <w:ins w:id="1083" w:author="Ken Fuchs" w:date="2020-07-05T17:53:00Z"/>
        </w:rPr>
      </w:pPr>
    </w:p>
    <w:p w14:paraId="3CF6CB2D" w14:textId="77777777" w:rsidR="00190F68" w:rsidRDefault="00190F68" w:rsidP="00190F68">
      <w:pPr>
        <w:pStyle w:val="Heading3"/>
        <w:rPr>
          <w:ins w:id="1084" w:author="Ken Fuchs" w:date="2020-07-05T17:53:00Z"/>
        </w:rPr>
      </w:pPr>
      <w:ins w:id="1085" w:author="Ken Fuchs" w:date="2020-07-05T17:53:00Z">
        <w:r>
          <w:t>Scenario 1.2: Medical device detects an alert situation and all remote alert systems are inaccessible</w:t>
        </w:r>
      </w:ins>
    </w:p>
    <w:p w14:paraId="62DD4F2B" w14:textId="77777777" w:rsidR="00190F68" w:rsidRDefault="00190F68" w:rsidP="00190F68">
      <w:pPr>
        <w:rPr>
          <w:ins w:id="1086" w:author="Ken Fuchs" w:date="2020-07-05T17:53:00Z"/>
        </w:rPr>
      </w:pPr>
      <w:ins w:id="1087" w:author="Ken Fuchs" w:date="2020-07-05T17:53:00Z">
        <w:r w:rsidRPr="00F14C1C">
          <w:rPr>
            <w:b/>
            <w:bCs/>
          </w:rPr>
          <w:t>Given</w:t>
        </w:r>
        <w:r>
          <w:t xml:space="preserve"> alert event was detected by a medical device attached to the patient</w:t>
        </w:r>
      </w:ins>
    </w:p>
    <w:p w14:paraId="5F330BF2" w14:textId="77777777" w:rsidR="00190F68" w:rsidRDefault="00190F68" w:rsidP="00190F68">
      <w:pPr>
        <w:rPr>
          <w:ins w:id="1088" w:author="Ken Fuchs" w:date="2020-07-05T17:53:00Z"/>
        </w:rPr>
      </w:pPr>
      <w:ins w:id="1089" w:author="Ken Fuchs" w:date="2020-07-05T17:53:00Z">
        <w:r w:rsidRPr="00F14C1C">
          <w:rPr>
            <w:b/>
            <w:bCs/>
          </w:rPr>
          <w:t>When</w:t>
        </w:r>
        <w:r>
          <w:t xml:space="preserve"> all remote alert systems are inaccessible</w:t>
        </w:r>
      </w:ins>
    </w:p>
    <w:p w14:paraId="445E2F43" w14:textId="77777777" w:rsidR="00190F68" w:rsidRDefault="00190F68" w:rsidP="00190F68">
      <w:pPr>
        <w:rPr>
          <w:ins w:id="1090" w:author="Ken Fuchs" w:date="2020-07-05T17:53:00Z"/>
        </w:rPr>
      </w:pPr>
      <w:ins w:id="1091" w:author="Ken Fuchs" w:date="2020-07-05T17:53:00Z">
        <w:r w:rsidRPr="00F14C1C">
          <w:rPr>
            <w:b/>
            <w:bCs/>
          </w:rPr>
          <w:t>Then</w:t>
        </w:r>
        <w:r>
          <w:t xml:space="preserve"> the audio alarm shall be enabled on the medical device</w:t>
        </w:r>
      </w:ins>
    </w:p>
    <w:p w14:paraId="6C47E9D7" w14:textId="77777777" w:rsidR="00190F68" w:rsidRDefault="00190F68" w:rsidP="00190F68">
      <w:pPr>
        <w:pStyle w:val="Heading3"/>
        <w:rPr>
          <w:ins w:id="1092" w:author="Ken Fuchs" w:date="2020-07-05T17:53:00Z"/>
        </w:rPr>
      </w:pPr>
    </w:p>
    <w:p w14:paraId="1DE2C868" w14:textId="77777777" w:rsidR="00190F68" w:rsidRDefault="00190F68" w:rsidP="00190F68">
      <w:pPr>
        <w:pStyle w:val="Heading3"/>
        <w:rPr>
          <w:ins w:id="1093" w:author="Ken Fuchs" w:date="2020-07-05T17:53:00Z"/>
        </w:rPr>
      </w:pPr>
      <w:ins w:id="1094" w:author="Ken Fuchs" w:date="2020-07-05T17:53:00Z">
        <w:r>
          <w:t>Scenario 1.3: Alert situation has been resolved and at least one remote alert system is accessible</w:t>
        </w:r>
      </w:ins>
    </w:p>
    <w:p w14:paraId="202EF575" w14:textId="77777777" w:rsidR="00190F68" w:rsidRDefault="00190F68" w:rsidP="00190F68">
      <w:pPr>
        <w:rPr>
          <w:ins w:id="1095" w:author="Ken Fuchs" w:date="2020-07-05T17:53:00Z"/>
        </w:rPr>
      </w:pPr>
      <w:ins w:id="1096" w:author="Ken Fuchs" w:date="2020-07-05T17:53:00Z">
        <w:r w:rsidRPr="00F14C1C">
          <w:rPr>
            <w:b/>
            <w:bCs/>
          </w:rPr>
          <w:t>Given</w:t>
        </w:r>
        <w:r>
          <w:t xml:space="preserve"> medical device detected that the alert situation has been resolved</w:t>
        </w:r>
      </w:ins>
    </w:p>
    <w:p w14:paraId="448B3B68" w14:textId="77777777" w:rsidR="00190F68" w:rsidRDefault="00190F68" w:rsidP="00190F68">
      <w:pPr>
        <w:rPr>
          <w:ins w:id="1097" w:author="Ken Fuchs" w:date="2020-07-05T17:53:00Z"/>
        </w:rPr>
      </w:pPr>
      <w:ins w:id="1098" w:author="Ken Fuchs" w:date="2020-07-05T17:53:00Z">
        <w:r w:rsidRPr="00F14C1C">
          <w:rPr>
            <w:b/>
            <w:bCs/>
          </w:rPr>
          <w:t>When</w:t>
        </w:r>
        <w:r>
          <w:t xml:space="preserve"> at least one remote alert system is accessible</w:t>
        </w:r>
      </w:ins>
    </w:p>
    <w:p w14:paraId="2C72DD93" w14:textId="77777777" w:rsidR="00190F68" w:rsidRDefault="00190F68" w:rsidP="00190F68">
      <w:pPr>
        <w:rPr>
          <w:ins w:id="1099" w:author="Ken Fuchs" w:date="2020-07-05T17:53:00Z"/>
        </w:rPr>
      </w:pPr>
      <w:ins w:id="1100" w:author="Ken Fuchs" w:date="2020-07-05T17:53:00Z">
        <w:r w:rsidRPr="00F14C1C">
          <w:rPr>
            <w:b/>
            <w:bCs/>
          </w:rPr>
          <w:t>Then</w:t>
        </w:r>
        <w:r>
          <w:t xml:space="preserve"> the alert shall be shown as inactive/ended at the medical device</w:t>
        </w:r>
      </w:ins>
    </w:p>
    <w:p w14:paraId="4DAB0D3E" w14:textId="77777777" w:rsidR="00190F68" w:rsidRPr="00F14C1C" w:rsidRDefault="00190F68" w:rsidP="00190F68">
      <w:pPr>
        <w:rPr>
          <w:ins w:id="1101" w:author="Ken Fuchs" w:date="2020-07-05T17:53:00Z"/>
        </w:rPr>
      </w:pPr>
      <w:ins w:id="1102" w:author="Ken Fuchs" w:date="2020-07-05T17:53:00Z">
        <w:r w:rsidRPr="00083FB1">
          <w:rPr>
            <w:b/>
            <w:bCs/>
          </w:rPr>
          <w:t>And</w:t>
        </w:r>
        <w:r>
          <w:t xml:space="preserve"> the audio alarm shall be disabled on the medical device</w:t>
        </w:r>
      </w:ins>
    </w:p>
    <w:p w14:paraId="3627F03F" w14:textId="77777777" w:rsidR="00190F68" w:rsidRDefault="00190F68" w:rsidP="00190F68">
      <w:pPr>
        <w:rPr>
          <w:ins w:id="1103" w:author="Ken Fuchs" w:date="2020-07-05T17:53:00Z"/>
        </w:rPr>
      </w:pPr>
      <w:ins w:id="1104" w:author="Ken Fuchs" w:date="2020-07-05T17:53:00Z">
        <w:r w:rsidRPr="00ED3D32">
          <w:rPr>
            <w:b/>
            <w:bCs/>
          </w:rPr>
          <w:t>And</w:t>
        </w:r>
        <w:r>
          <w:t xml:space="preserve"> the alert shall be shown as inactive/ended on all accessible remote alerting devices</w:t>
        </w:r>
      </w:ins>
    </w:p>
    <w:p w14:paraId="353869DE" w14:textId="77777777" w:rsidR="00190F68" w:rsidRDefault="00190F68" w:rsidP="00190F68">
      <w:pPr>
        <w:rPr>
          <w:ins w:id="1105" w:author="Ken Fuchs" w:date="2020-07-05T17:53:00Z"/>
        </w:rPr>
      </w:pPr>
      <w:ins w:id="1106" w:author="Ken Fuchs" w:date="2020-07-05T17:53:00Z">
        <w:r w:rsidRPr="00083FB1">
          <w:rPr>
            <w:b/>
            <w:bCs/>
          </w:rPr>
          <w:t>And</w:t>
        </w:r>
        <w:r>
          <w:t xml:space="preserve"> the audio alarm shall be disabled on all accessible remote alerting device for this alert event</w:t>
        </w:r>
      </w:ins>
    </w:p>
    <w:p w14:paraId="50424057" w14:textId="77777777" w:rsidR="00190F68" w:rsidRDefault="00190F68" w:rsidP="00190F68">
      <w:pPr>
        <w:rPr>
          <w:ins w:id="1107" w:author="Ken Fuchs" w:date="2020-07-05T17:53:00Z"/>
        </w:rPr>
      </w:pPr>
    </w:p>
    <w:p w14:paraId="18AB2984" w14:textId="77777777" w:rsidR="00190F68" w:rsidRPr="00F14C1C" w:rsidRDefault="00190F68" w:rsidP="00190F68">
      <w:pPr>
        <w:pStyle w:val="Heading3"/>
        <w:rPr>
          <w:ins w:id="1108" w:author="Ken Fuchs" w:date="2020-07-05T17:53:00Z"/>
        </w:rPr>
      </w:pPr>
      <w:ins w:id="1109" w:author="Ken Fuchs" w:date="2020-07-05T17:53:00Z">
        <w:r>
          <w:t>Scenario 1.4: Medical device detects an alert situation, initially DAS is accessible but fails</w:t>
        </w:r>
      </w:ins>
    </w:p>
    <w:p w14:paraId="7964739B" w14:textId="77777777" w:rsidR="00190F68" w:rsidRDefault="00190F68" w:rsidP="00190F68">
      <w:pPr>
        <w:pStyle w:val="Heading3"/>
        <w:rPr>
          <w:ins w:id="1110" w:author="Ken Fuchs" w:date="2020-07-05T17:53:00Z"/>
        </w:rPr>
      </w:pPr>
    </w:p>
    <w:p w14:paraId="1DB40C87" w14:textId="77777777" w:rsidR="00190F68" w:rsidRDefault="00190F68" w:rsidP="00190F68">
      <w:pPr>
        <w:rPr>
          <w:ins w:id="1111" w:author="Ken Fuchs" w:date="2020-07-05T17:53:00Z"/>
        </w:rPr>
      </w:pPr>
    </w:p>
    <w:p w14:paraId="1F515D67" w14:textId="62AFD58B" w:rsidR="00190F68" w:rsidRDefault="00753FC6" w:rsidP="00190F68">
      <w:pPr>
        <w:pStyle w:val="Heading2"/>
        <w:rPr>
          <w:ins w:id="1112" w:author="Ken Fuchs" w:date="2020-07-05T17:53:00Z"/>
          <w:rFonts w:eastAsiaTheme="minorHAnsi"/>
        </w:rPr>
      </w:pPr>
      <w:bookmarkStart w:id="1113" w:name="_Toc53753021"/>
      <w:bookmarkStart w:id="1114" w:name="_Toc54263052"/>
      <w:ins w:id="1115" w:author="Ken Fuchs" w:date="2020-07-05T17:53:00Z">
        <w:r>
          <w:rPr>
            <w:rFonts w:eastAsiaTheme="minorHAnsi"/>
          </w:rPr>
          <w:t>S</w:t>
        </w:r>
      </w:ins>
      <w:ins w:id="1116" w:author="Ken Fuchs" w:date="2020-10-16T15:03:00Z">
        <w:r>
          <w:rPr>
            <w:rFonts w:eastAsiaTheme="minorHAnsi"/>
          </w:rPr>
          <w:t>I</w:t>
        </w:r>
      </w:ins>
      <w:ins w:id="1117" w:author="Ken Fuchs" w:date="2020-07-05T17:53:00Z">
        <w:r w:rsidR="00190F68">
          <w:rPr>
            <w:rFonts w:eastAsiaTheme="minorHAnsi"/>
          </w:rPr>
          <w:t xml:space="preserve"> Use Case 2: Audible Alert at Bedside Device</w:t>
        </w:r>
        <w:bookmarkEnd w:id="1113"/>
        <w:bookmarkEnd w:id="1114"/>
      </w:ins>
    </w:p>
    <w:p w14:paraId="0F790167" w14:textId="77777777" w:rsidR="00190F68" w:rsidRPr="00FB024F" w:rsidRDefault="00190F68" w:rsidP="00190F68">
      <w:pPr>
        <w:pStyle w:val="Heading2"/>
        <w:rPr>
          <w:ins w:id="1118" w:author="Ken Fuchs" w:date="2020-07-05T17:53:00Z"/>
        </w:rPr>
      </w:pPr>
      <w:bookmarkStart w:id="1119" w:name="_Toc53753022"/>
      <w:bookmarkStart w:id="1120" w:name="_Toc54263053"/>
      <w:ins w:id="1121" w:author="Ken Fuchs" w:date="2020-07-05T17:53:00Z">
        <w:r>
          <w:t>Scenario 2.1: Medical device detects and alert condition and DAS announces the alert</w:t>
        </w:r>
        <w:bookmarkEnd w:id="1119"/>
        <w:bookmarkEnd w:id="1120"/>
      </w:ins>
    </w:p>
    <w:p w14:paraId="30377CBF" w14:textId="77777777" w:rsidR="00190F68" w:rsidRDefault="00190F68" w:rsidP="00190F68">
      <w:pPr>
        <w:rPr>
          <w:ins w:id="1122" w:author="Ken Fuchs" w:date="2020-07-05T17:53:00Z"/>
        </w:rPr>
      </w:pPr>
    </w:p>
    <w:p w14:paraId="5BB98B4B" w14:textId="17B2D8D8" w:rsidR="00190F68" w:rsidRPr="00F67483" w:rsidRDefault="00753FC6" w:rsidP="00190F68">
      <w:pPr>
        <w:pStyle w:val="Heading2"/>
        <w:rPr>
          <w:ins w:id="1123" w:author="Ken Fuchs" w:date="2020-07-05T17:53:00Z"/>
        </w:rPr>
      </w:pPr>
      <w:bookmarkStart w:id="1124" w:name="_Toc53753023"/>
      <w:bookmarkStart w:id="1125" w:name="_Toc54263054"/>
      <w:ins w:id="1126" w:author="Ken Fuchs" w:date="2020-07-05T17:53:00Z">
        <w:r>
          <w:t>S</w:t>
        </w:r>
      </w:ins>
      <w:ins w:id="1127" w:author="Ken Fuchs" w:date="2020-10-16T15:04:00Z">
        <w:r>
          <w:t>I</w:t>
        </w:r>
      </w:ins>
      <w:ins w:id="1128" w:author="Ken Fuchs" w:date="2020-07-05T17:53:00Z">
        <w:r w:rsidR="00190F68">
          <w:t xml:space="preserve"> Use Case 3</w:t>
        </w:r>
        <w:bookmarkEnd w:id="1124"/>
        <w:bookmarkEnd w:id="1125"/>
      </w:ins>
    </w:p>
    <w:p w14:paraId="7821A943" w14:textId="77777777" w:rsidR="00190F68" w:rsidRDefault="00190F68" w:rsidP="00190F68">
      <w:pPr>
        <w:pStyle w:val="Heading3"/>
        <w:rPr>
          <w:ins w:id="1129" w:author="Ken Fuchs" w:date="2020-07-05T17:53:00Z"/>
        </w:rPr>
      </w:pPr>
      <w:ins w:id="1130" w:author="Ken Fuchs" w:date="2020-07-05T17:53:00Z">
        <w:r>
          <w:t>Scenario 3.1: Caregiver acknowledges the alert at the Bedside device – all remote alert systems are accessible</w:t>
        </w:r>
      </w:ins>
    </w:p>
    <w:p w14:paraId="3E677A8F" w14:textId="77777777" w:rsidR="00190F68" w:rsidRPr="009874E7" w:rsidRDefault="00190F68" w:rsidP="00190F68">
      <w:pPr>
        <w:pStyle w:val="Heading3"/>
        <w:rPr>
          <w:ins w:id="1131" w:author="Ken Fuchs" w:date="2020-07-05T17:53:00Z"/>
        </w:rPr>
      </w:pPr>
    </w:p>
    <w:p w14:paraId="22D5864F" w14:textId="77777777" w:rsidR="00190F68" w:rsidRPr="009874E7" w:rsidRDefault="00190F68" w:rsidP="00190F68">
      <w:pPr>
        <w:pStyle w:val="Heading3"/>
        <w:rPr>
          <w:ins w:id="1132" w:author="Ken Fuchs" w:date="2020-07-05T17:53:00Z"/>
        </w:rPr>
      </w:pPr>
      <w:ins w:id="1133" w:author="Ken Fuchs" w:date="2020-07-05T17:53:00Z">
        <w:r>
          <w:t>Scenario 3.2: Caregiver acknowledges the alert at the Bedside device – one remote alert system is accessible</w:t>
        </w:r>
      </w:ins>
    </w:p>
    <w:p w14:paraId="748E4DAD" w14:textId="77777777" w:rsidR="00190F68" w:rsidRDefault="00190F68" w:rsidP="00190F68">
      <w:pPr>
        <w:pStyle w:val="Heading3"/>
        <w:rPr>
          <w:ins w:id="1134" w:author="Ken Fuchs" w:date="2020-07-05T17:53:00Z"/>
        </w:rPr>
      </w:pPr>
    </w:p>
    <w:p w14:paraId="1246E2E8" w14:textId="77777777" w:rsidR="00190F68" w:rsidRPr="009874E7" w:rsidRDefault="00190F68" w:rsidP="00190F68">
      <w:pPr>
        <w:pStyle w:val="Heading3"/>
        <w:rPr>
          <w:ins w:id="1135" w:author="Ken Fuchs" w:date="2020-07-05T17:53:00Z"/>
        </w:rPr>
      </w:pPr>
      <w:ins w:id="1136" w:author="Ken Fuchs" w:date="2020-07-05T17:53:00Z">
        <w:r>
          <w:t>Scenario 3.3: Caregiver acknowledges the alert at the Bedside device – no remote alert systems are accessible</w:t>
        </w:r>
      </w:ins>
    </w:p>
    <w:p w14:paraId="447B97E7" w14:textId="77777777" w:rsidR="00190F68" w:rsidRDefault="00190F68" w:rsidP="00190F68">
      <w:pPr>
        <w:pStyle w:val="Heading3"/>
        <w:rPr>
          <w:ins w:id="1137" w:author="Ken Fuchs" w:date="2020-07-05T17:53:00Z"/>
        </w:rPr>
      </w:pPr>
    </w:p>
    <w:p w14:paraId="547F468B" w14:textId="77777777" w:rsidR="00190F68" w:rsidRDefault="00190F68" w:rsidP="00190F68">
      <w:pPr>
        <w:pStyle w:val="Heading2"/>
        <w:rPr>
          <w:ins w:id="1138" w:author="Ken Fuchs" w:date="2020-07-05T17:53:00Z"/>
        </w:rPr>
      </w:pPr>
      <w:bookmarkStart w:id="1139" w:name="_Toc53753024"/>
      <w:bookmarkStart w:id="1140" w:name="_Toc54263055"/>
      <w:ins w:id="1141" w:author="Ken Fuchs" w:date="2020-07-05T17:53:00Z">
        <w:r>
          <w:t>SR Use Case 4: Audible Alert at Central Station (DAS)</w:t>
        </w:r>
        <w:bookmarkEnd w:id="1139"/>
        <w:bookmarkEnd w:id="1140"/>
      </w:ins>
    </w:p>
    <w:p w14:paraId="31C2233B" w14:textId="77777777" w:rsidR="00190F68" w:rsidRDefault="00190F68" w:rsidP="00190F68">
      <w:pPr>
        <w:pStyle w:val="Heading3"/>
        <w:rPr>
          <w:ins w:id="1142" w:author="Ken Fuchs" w:date="2020-07-05T17:53:00Z"/>
        </w:rPr>
      </w:pPr>
      <w:ins w:id="1143" w:author="Ken Fuchs" w:date="2020-07-05T17:53:00Z">
        <w:r>
          <w:t>Scenario 4.1: Medical device detects and alert condition and DAS announces the alert</w:t>
        </w:r>
      </w:ins>
    </w:p>
    <w:p w14:paraId="7FCE5503" w14:textId="77777777" w:rsidR="00190F68" w:rsidRPr="009874E7" w:rsidRDefault="00190F68" w:rsidP="00190F68">
      <w:pPr>
        <w:rPr>
          <w:ins w:id="1144" w:author="Ken Fuchs" w:date="2020-07-05T17:53:00Z"/>
        </w:rPr>
      </w:pPr>
    </w:p>
    <w:p w14:paraId="29A05857" w14:textId="605A7208" w:rsidR="00190F68" w:rsidRDefault="00753FC6" w:rsidP="00190F68">
      <w:pPr>
        <w:pStyle w:val="Heading2"/>
        <w:rPr>
          <w:ins w:id="1145" w:author="Ken Fuchs" w:date="2020-07-05T17:53:00Z"/>
        </w:rPr>
      </w:pPr>
      <w:bookmarkStart w:id="1146" w:name="_Toc53753025"/>
      <w:bookmarkStart w:id="1147" w:name="_Toc54263056"/>
      <w:ins w:id="1148" w:author="Ken Fuchs" w:date="2020-07-05T17:53:00Z">
        <w:r>
          <w:t>S</w:t>
        </w:r>
      </w:ins>
      <w:ins w:id="1149" w:author="Ken Fuchs" w:date="2020-10-16T15:04:00Z">
        <w:r>
          <w:t>I</w:t>
        </w:r>
      </w:ins>
      <w:ins w:id="1150" w:author="Ken Fuchs" w:date="2020-07-05T17:53:00Z">
        <w:r w:rsidR="00190F68">
          <w:t xml:space="preserve"> Use Case 5</w:t>
        </w:r>
        <w:bookmarkEnd w:id="1146"/>
        <w:bookmarkEnd w:id="1147"/>
      </w:ins>
    </w:p>
    <w:p w14:paraId="0769CC03" w14:textId="77777777" w:rsidR="00190F68" w:rsidRDefault="00190F68" w:rsidP="00190F68">
      <w:pPr>
        <w:pStyle w:val="Heading3"/>
        <w:rPr>
          <w:ins w:id="1151" w:author="Ken Fuchs" w:date="2020-07-05T17:53:00Z"/>
        </w:rPr>
      </w:pPr>
      <w:ins w:id="1152" w:author="Ken Fuchs" w:date="2020-07-05T17:53:00Z">
        <w:r>
          <w:t>Scenario 5.1: Caregiver acknowledges the alert at one of the remote alert systems</w:t>
        </w:r>
      </w:ins>
    </w:p>
    <w:p w14:paraId="00C450BB" w14:textId="77777777" w:rsidR="00190F68" w:rsidRDefault="00190F68" w:rsidP="00190F68">
      <w:pPr>
        <w:rPr>
          <w:ins w:id="1153" w:author="Ken Fuchs" w:date="2020-07-05T17:53:00Z"/>
        </w:rPr>
      </w:pPr>
      <w:ins w:id="1154" w:author="Ken Fuchs" w:date="2020-07-05T17:53:00Z">
        <w:r w:rsidRPr="00F14C1C">
          <w:rPr>
            <w:b/>
            <w:bCs/>
          </w:rPr>
          <w:t>Given</w:t>
        </w:r>
        <w:r>
          <w:t xml:space="preserve"> alert event was detected by a medical device attached to the patient</w:t>
        </w:r>
      </w:ins>
    </w:p>
    <w:p w14:paraId="0659CDE9" w14:textId="77777777" w:rsidR="00190F68" w:rsidRDefault="00190F68" w:rsidP="00190F68">
      <w:pPr>
        <w:rPr>
          <w:ins w:id="1155" w:author="Ken Fuchs" w:date="2020-07-05T17:53:00Z"/>
        </w:rPr>
      </w:pPr>
      <w:ins w:id="1156" w:author="Ken Fuchs" w:date="2020-07-05T17:53:00Z">
        <w:r w:rsidRPr="00F14C1C">
          <w:rPr>
            <w:b/>
            <w:bCs/>
          </w:rPr>
          <w:t>When</w:t>
        </w:r>
        <w:r>
          <w:t xml:space="preserve"> caregiver acknowledges the alert at a remote alerting device</w:t>
        </w:r>
      </w:ins>
    </w:p>
    <w:p w14:paraId="3E3D0B0F" w14:textId="77777777" w:rsidR="00190F68" w:rsidRDefault="00190F68" w:rsidP="00190F68">
      <w:pPr>
        <w:rPr>
          <w:ins w:id="1157" w:author="Ken Fuchs" w:date="2020-07-05T17:53:00Z"/>
        </w:rPr>
      </w:pPr>
      <w:ins w:id="1158" w:author="Ken Fuchs" w:date="2020-07-05T17:53:00Z">
        <w:r>
          <w:rPr>
            <w:b/>
            <w:bCs/>
          </w:rPr>
          <w:lastRenderedPageBreak/>
          <w:t>And</w:t>
        </w:r>
        <w:r>
          <w:t xml:space="preserve"> remote alert system connected to this remote alerting device is accessible</w:t>
        </w:r>
      </w:ins>
    </w:p>
    <w:p w14:paraId="46DE1240" w14:textId="77777777" w:rsidR="00190F68" w:rsidRDefault="00190F68" w:rsidP="00190F68">
      <w:pPr>
        <w:rPr>
          <w:ins w:id="1159" w:author="Ken Fuchs" w:date="2020-07-05T17:53:00Z"/>
        </w:rPr>
      </w:pPr>
      <w:ins w:id="1160" w:author="Ken Fuchs" w:date="2020-07-05T17:53:00Z">
        <w:r w:rsidRPr="00F14C1C">
          <w:rPr>
            <w:b/>
            <w:bCs/>
          </w:rPr>
          <w:t>Then</w:t>
        </w:r>
        <w:r>
          <w:t xml:space="preserve"> the alert shall be shown as acknowledged at the medical device</w:t>
        </w:r>
      </w:ins>
    </w:p>
    <w:p w14:paraId="506F0CFF" w14:textId="77777777" w:rsidR="00190F68" w:rsidRPr="00F14C1C" w:rsidRDefault="00190F68" w:rsidP="00190F68">
      <w:pPr>
        <w:rPr>
          <w:ins w:id="1161" w:author="Ken Fuchs" w:date="2020-07-05T17:53:00Z"/>
        </w:rPr>
      </w:pPr>
      <w:ins w:id="1162" w:author="Ken Fuchs" w:date="2020-07-05T17:53:00Z">
        <w:r w:rsidRPr="00083FB1">
          <w:rPr>
            <w:b/>
            <w:bCs/>
          </w:rPr>
          <w:t>And</w:t>
        </w:r>
        <w:r>
          <w:t xml:space="preserve"> the audio alarm shall be disabled on the medical device</w:t>
        </w:r>
      </w:ins>
    </w:p>
    <w:p w14:paraId="4F52741E" w14:textId="77777777" w:rsidR="00190F68" w:rsidRDefault="00190F68" w:rsidP="00190F68">
      <w:pPr>
        <w:rPr>
          <w:ins w:id="1163" w:author="Ken Fuchs" w:date="2020-07-05T17:53:00Z"/>
        </w:rPr>
      </w:pPr>
      <w:ins w:id="1164" w:author="Ken Fuchs" w:date="2020-07-05T17:53:00Z">
        <w:r w:rsidRPr="00ED3D32">
          <w:rPr>
            <w:b/>
            <w:bCs/>
          </w:rPr>
          <w:t>And</w:t>
        </w:r>
        <w:r>
          <w:t xml:space="preserve"> the alert shall be shown as acknowledged on all accessible remote alerting devices</w:t>
        </w:r>
      </w:ins>
    </w:p>
    <w:p w14:paraId="293D88CD" w14:textId="77777777" w:rsidR="00190F68" w:rsidRPr="00F14C1C" w:rsidRDefault="00190F68" w:rsidP="00190F68">
      <w:pPr>
        <w:rPr>
          <w:ins w:id="1165" w:author="Ken Fuchs" w:date="2020-07-05T17:53:00Z"/>
        </w:rPr>
      </w:pPr>
      <w:ins w:id="1166" w:author="Ken Fuchs" w:date="2020-07-05T17:53:00Z">
        <w:r w:rsidRPr="00083FB1">
          <w:rPr>
            <w:b/>
            <w:bCs/>
          </w:rPr>
          <w:t>And</w:t>
        </w:r>
        <w:r>
          <w:t xml:space="preserve"> the audio alarm shall be disabled on all accessible remote alerting devices for this alert event</w:t>
        </w:r>
      </w:ins>
    </w:p>
    <w:p w14:paraId="38B5FB83" w14:textId="77777777" w:rsidR="00190F68" w:rsidRDefault="00190F68" w:rsidP="00190F68">
      <w:pPr>
        <w:rPr>
          <w:ins w:id="1167" w:author="Ken Fuchs" w:date="2020-07-05T17:53:00Z"/>
        </w:rPr>
      </w:pPr>
    </w:p>
    <w:p w14:paraId="387E9EAA" w14:textId="0255B6C0" w:rsidR="00190F68" w:rsidRDefault="00190F68" w:rsidP="00190F68">
      <w:pPr>
        <w:pStyle w:val="Heading2"/>
        <w:rPr>
          <w:ins w:id="1168" w:author="Ken Fuchs" w:date="2020-07-05T17:53:00Z"/>
        </w:rPr>
      </w:pPr>
      <w:bookmarkStart w:id="1169" w:name="_Toc53753026"/>
      <w:bookmarkStart w:id="1170" w:name="_Toc54263057"/>
      <w:ins w:id="1171" w:author="Ken Fuchs" w:date="2020-07-05T17:53:00Z">
        <w:r>
          <w:t>S</w:t>
        </w:r>
      </w:ins>
      <w:ins w:id="1172" w:author="Ken Fuchs" w:date="2020-10-16T15:04:00Z">
        <w:r w:rsidR="00753FC6">
          <w:t>I</w:t>
        </w:r>
      </w:ins>
      <w:ins w:id="1173" w:author="Ken Fuchs" w:date="2020-07-05T17:53:00Z">
        <w:r>
          <w:t xml:space="preserve"> Use Case 6: Audible Alert at DAS Nurse Device</w:t>
        </w:r>
        <w:bookmarkEnd w:id="1169"/>
        <w:bookmarkEnd w:id="1170"/>
      </w:ins>
    </w:p>
    <w:p w14:paraId="6C99C3EF" w14:textId="77777777" w:rsidR="00190F68" w:rsidRDefault="00190F68" w:rsidP="00190F68">
      <w:pPr>
        <w:pStyle w:val="Heading3"/>
        <w:rPr>
          <w:ins w:id="1174" w:author="Ken Fuchs" w:date="2020-07-05T17:53:00Z"/>
        </w:rPr>
      </w:pPr>
      <w:ins w:id="1175" w:author="Ken Fuchs" w:date="2020-07-05T17:53:00Z">
        <w:r>
          <w:t>Scenario 6.1: Medical device detects and alert condition and DIS announces the alert at Caregiver device</w:t>
        </w:r>
      </w:ins>
    </w:p>
    <w:p w14:paraId="61FEA268" w14:textId="77777777" w:rsidR="00190F68" w:rsidRPr="009874E7" w:rsidRDefault="00190F68" w:rsidP="00190F68">
      <w:pPr>
        <w:rPr>
          <w:ins w:id="1176" w:author="Ken Fuchs" w:date="2020-07-05T17:53:00Z"/>
        </w:rPr>
      </w:pPr>
    </w:p>
    <w:p w14:paraId="00A94FEB" w14:textId="36DF5A02" w:rsidR="00190F68" w:rsidRDefault="00753FC6" w:rsidP="00190F68">
      <w:pPr>
        <w:pStyle w:val="Heading2"/>
        <w:rPr>
          <w:ins w:id="1177" w:author="Ken Fuchs" w:date="2020-07-05T17:53:00Z"/>
        </w:rPr>
      </w:pPr>
      <w:bookmarkStart w:id="1178" w:name="_Toc53753027"/>
      <w:bookmarkStart w:id="1179" w:name="_Toc54263058"/>
      <w:ins w:id="1180" w:author="Ken Fuchs" w:date="2020-07-05T17:53:00Z">
        <w:r>
          <w:t>S</w:t>
        </w:r>
      </w:ins>
      <w:ins w:id="1181" w:author="Ken Fuchs" w:date="2020-10-16T15:04:00Z">
        <w:r>
          <w:t>I</w:t>
        </w:r>
      </w:ins>
      <w:ins w:id="1182" w:author="Ken Fuchs" w:date="2020-07-05T17:53:00Z">
        <w:r w:rsidR="00190F68">
          <w:t xml:space="preserve"> Use Case 7: Acknowledge Alert at DAS Nurse Device</w:t>
        </w:r>
        <w:bookmarkEnd w:id="1178"/>
        <w:bookmarkEnd w:id="1179"/>
      </w:ins>
    </w:p>
    <w:p w14:paraId="7A6B9F91" w14:textId="77777777" w:rsidR="00190F68" w:rsidRDefault="00190F68" w:rsidP="00190F68">
      <w:pPr>
        <w:pStyle w:val="Heading3"/>
        <w:rPr>
          <w:ins w:id="1183" w:author="Ken Fuchs" w:date="2020-07-05T17:53:00Z"/>
        </w:rPr>
      </w:pPr>
      <w:ins w:id="1184" w:author="Ken Fuchs" w:date="2020-07-05T17:53:00Z">
        <w:r>
          <w:t>Scenario 7.1: Caregiver confirms the alert at their DAS Mobile Device</w:t>
        </w:r>
      </w:ins>
    </w:p>
    <w:p w14:paraId="0DD57C89" w14:textId="77777777" w:rsidR="00190F68" w:rsidRDefault="00190F68" w:rsidP="00190F68">
      <w:pPr>
        <w:rPr>
          <w:ins w:id="1185" w:author="Ken Fuchs" w:date="2020-07-05T17:53:00Z"/>
        </w:rPr>
      </w:pPr>
      <w:ins w:id="1186" w:author="Ken Fuchs" w:date="2020-07-05T17:53:00Z">
        <w:r w:rsidRPr="00F14C1C">
          <w:rPr>
            <w:b/>
            <w:bCs/>
          </w:rPr>
          <w:t>Given</w:t>
        </w:r>
        <w:r>
          <w:t xml:space="preserve"> alert event was detected by a medical device attached to the patient</w:t>
        </w:r>
      </w:ins>
    </w:p>
    <w:p w14:paraId="5217405A" w14:textId="77777777" w:rsidR="00190F68" w:rsidRDefault="00190F68" w:rsidP="00190F68">
      <w:pPr>
        <w:rPr>
          <w:ins w:id="1187" w:author="Ken Fuchs" w:date="2020-07-05T17:53:00Z"/>
        </w:rPr>
      </w:pPr>
      <w:ins w:id="1188" w:author="Ken Fuchs" w:date="2020-07-05T17:53:00Z">
        <w:r w:rsidRPr="00981FA1">
          <w:rPr>
            <w:b/>
            <w:bCs/>
          </w:rPr>
          <w:t>And</w:t>
        </w:r>
        <w:r>
          <w:t xml:space="preserve"> remote alerting device is part of the DAS</w:t>
        </w:r>
      </w:ins>
    </w:p>
    <w:p w14:paraId="610C9974" w14:textId="77777777" w:rsidR="00190F68" w:rsidRDefault="00190F68" w:rsidP="00190F68">
      <w:pPr>
        <w:rPr>
          <w:ins w:id="1189" w:author="Ken Fuchs" w:date="2020-07-05T17:53:00Z"/>
        </w:rPr>
      </w:pPr>
      <w:ins w:id="1190" w:author="Ken Fuchs" w:date="2020-07-05T17:53:00Z">
        <w:r w:rsidRPr="00F14C1C">
          <w:rPr>
            <w:b/>
            <w:bCs/>
          </w:rPr>
          <w:t>When</w:t>
        </w:r>
        <w:r>
          <w:t xml:space="preserve"> caregiver confirms the alert at a remote alerting device</w:t>
        </w:r>
      </w:ins>
    </w:p>
    <w:p w14:paraId="3B67F266" w14:textId="77777777" w:rsidR="00190F68" w:rsidRDefault="00190F68" w:rsidP="00190F68">
      <w:pPr>
        <w:rPr>
          <w:ins w:id="1191" w:author="Ken Fuchs" w:date="2020-07-05T17:53:00Z"/>
        </w:rPr>
      </w:pPr>
      <w:ins w:id="1192" w:author="Ken Fuchs" w:date="2020-07-05T17:53:00Z">
        <w:r>
          <w:rPr>
            <w:b/>
            <w:bCs/>
          </w:rPr>
          <w:t>And</w:t>
        </w:r>
        <w:r>
          <w:t xml:space="preserve"> DAS is accessible</w:t>
        </w:r>
      </w:ins>
    </w:p>
    <w:p w14:paraId="1DCB052E" w14:textId="77777777" w:rsidR="00190F68" w:rsidRDefault="00190F68" w:rsidP="00190F68">
      <w:pPr>
        <w:rPr>
          <w:ins w:id="1193" w:author="Ken Fuchs" w:date="2020-07-05T17:53:00Z"/>
        </w:rPr>
      </w:pPr>
      <w:ins w:id="1194" w:author="Ken Fuchs" w:date="2020-07-05T17:53:00Z">
        <w:r w:rsidRPr="00F14C1C">
          <w:rPr>
            <w:b/>
            <w:bCs/>
          </w:rPr>
          <w:t>Then</w:t>
        </w:r>
        <w:r>
          <w:t xml:space="preserve"> the alert shall be shown as acknowledged at the medical device</w:t>
        </w:r>
      </w:ins>
    </w:p>
    <w:p w14:paraId="10926C30" w14:textId="77777777" w:rsidR="00190F68" w:rsidRPr="00F14C1C" w:rsidRDefault="00190F68" w:rsidP="00190F68">
      <w:pPr>
        <w:rPr>
          <w:ins w:id="1195" w:author="Ken Fuchs" w:date="2020-07-05T17:53:00Z"/>
        </w:rPr>
      </w:pPr>
      <w:ins w:id="1196" w:author="Ken Fuchs" w:date="2020-07-05T17:53:00Z">
        <w:r w:rsidRPr="00083FB1">
          <w:rPr>
            <w:b/>
            <w:bCs/>
          </w:rPr>
          <w:t>And</w:t>
        </w:r>
        <w:r>
          <w:t xml:space="preserve"> the audio alarm shall be disabled on the medical device</w:t>
        </w:r>
      </w:ins>
    </w:p>
    <w:p w14:paraId="5C4D22EF" w14:textId="77777777" w:rsidR="00190F68" w:rsidRDefault="00190F68" w:rsidP="00190F68">
      <w:pPr>
        <w:rPr>
          <w:ins w:id="1197" w:author="Ken Fuchs" w:date="2020-07-05T17:53:00Z"/>
        </w:rPr>
      </w:pPr>
      <w:ins w:id="1198" w:author="Ken Fuchs" w:date="2020-07-05T17:53:00Z">
        <w:r w:rsidRPr="00ED3D32">
          <w:rPr>
            <w:b/>
            <w:bCs/>
          </w:rPr>
          <w:t>And</w:t>
        </w:r>
        <w:r>
          <w:t xml:space="preserve"> the alert shall be shown as acknowledged on all accessible remote alerting devices</w:t>
        </w:r>
      </w:ins>
    </w:p>
    <w:p w14:paraId="16421F31" w14:textId="77777777" w:rsidR="00190F68" w:rsidRDefault="00190F68" w:rsidP="00190F68">
      <w:pPr>
        <w:rPr>
          <w:ins w:id="1199" w:author="Ken Fuchs" w:date="2020-07-05T17:53:00Z"/>
        </w:rPr>
      </w:pPr>
    </w:p>
    <w:p w14:paraId="01B351A7" w14:textId="77777777" w:rsidR="00190F68" w:rsidRDefault="00190F68" w:rsidP="00190F68">
      <w:pPr>
        <w:pStyle w:val="Heading3"/>
        <w:rPr>
          <w:ins w:id="1200" w:author="Ken Fuchs" w:date="2020-07-05T17:53:00Z"/>
        </w:rPr>
      </w:pPr>
      <w:ins w:id="1201" w:author="Ken Fuchs" w:date="2020-07-05T17:53:00Z">
        <w:r>
          <w:t>Scenario 7.2: Caregiver confirms the alert at their DAS mobile device but the respective DAS is not accessible</w:t>
        </w:r>
      </w:ins>
    </w:p>
    <w:p w14:paraId="575025A5" w14:textId="77777777" w:rsidR="00190F68" w:rsidRDefault="00190F68" w:rsidP="00190F68">
      <w:pPr>
        <w:rPr>
          <w:ins w:id="1202" w:author="Ken Fuchs" w:date="2020-07-05T17:53:00Z"/>
        </w:rPr>
      </w:pPr>
      <w:ins w:id="1203" w:author="Ken Fuchs" w:date="2020-07-05T17:53:00Z">
        <w:r w:rsidRPr="00F14C1C">
          <w:rPr>
            <w:b/>
            <w:bCs/>
          </w:rPr>
          <w:t>Given</w:t>
        </w:r>
        <w:r>
          <w:t xml:space="preserve"> alert event was detected by a medical device attached to the patient</w:t>
        </w:r>
      </w:ins>
    </w:p>
    <w:p w14:paraId="38C10AB4" w14:textId="77777777" w:rsidR="00190F68" w:rsidRDefault="00190F68" w:rsidP="00190F68">
      <w:pPr>
        <w:rPr>
          <w:ins w:id="1204" w:author="Ken Fuchs" w:date="2020-07-05T17:53:00Z"/>
        </w:rPr>
      </w:pPr>
      <w:ins w:id="1205" w:author="Ken Fuchs" w:date="2020-07-05T17:53:00Z">
        <w:r w:rsidRPr="00981FA1">
          <w:rPr>
            <w:b/>
            <w:bCs/>
          </w:rPr>
          <w:t>And</w:t>
        </w:r>
        <w:r>
          <w:t xml:space="preserve"> remote alerting device is part of the DIS</w:t>
        </w:r>
      </w:ins>
    </w:p>
    <w:p w14:paraId="60C46B1D" w14:textId="77777777" w:rsidR="00190F68" w:rsidRDefault="00190F68" w:rsidP="00190F68">
      <w:pPr>
        <w:rPr>
          <w:ins w:id="1206" w:author="Ken Fuchs" w:date="2020-07-05T17:53:00Z"/>
        </w:rPr>
      </w:pPr>
      <w:ins w:id="1207" w:author="Ken Fuchs" w:date="2020-07-05T17:53:00Z">
        <w:r w:rsidRPr="00F14C1C">
          <w:rPr>
            <w:b/>
            <w:bCs/>
          </w:rPr>
          <w:t>When</w:t>
        </w:r>
        <w:r>
          <w:t xml:space="preserve"> caregiver confirms the alert at a remote alerting device</w:t>
        </w:r>
      </w:ins>
    </w:p>
    <w:p w14:paraId="6A4E1B90" w14:textId="77777777" w:rsidR="00190F68" w:rsidRDefault="00190F68" w:rsidP="00190F68">
      <w:pPr>
        <w:rPr>
          <w:ins w:id="1208" w:author="Ken Fuchs" w:date="2020-07-05T17:53:00Z"/>
        </w:rPr>
      </w:pPr>
      <w:ins w:id="1209" w:author="Ken Fuchs" w:date="2020-07-05T17:53:00Z">
        <w:r w:rsidRPr="00EA3417">
          <w:rPr>
            <w:b/>
            <w:bCs/>
          </w:rPr>
          <w:t>But</w:t>
        </w:r>
        <w:r>
          <w:t xml:space="preserve"> DAS is inaccessible</w:t>
        </w:r>
      </w:ins>
    </w:p>
    <w:p w14:paraId="51844FF5" w14:textId="77777777" w:rsidR="00190F68" w:rsidRDefault="00190F68" w:rsidP="00190F68">
      <w:pPr>
        <w:rPr>
          <w:ins w:id="1210" w:author="Ken Fuchs" w:date="2020-07-05T17:53:00Z"/>
        </w:rPr>
      </w:pPr>
      <w:ins w:id="1211" w:author="Ken Fuchs" w:date="2020-07-05T17:53:00Z">
        <w:r w:rsidRPr="00F14C1C">
          <w:rPr>
            <w:b/>
            <w:bCs/>
          </w:rPr>
          <w:t>Then</w:t>
        </w:r>
        <w:r>
          <w:t xml:space="preserve"> ???</w:t>
        </w:r>
      </w:ins>
    </w:p>
    <w:p w14:paraId="75572B03" w14:textId="77777777" w:rsidR="006B2BDE" w:rsidRDefault="006B2BDE" w:rsidP="00DC238A">
      <w:pPr>
        <w:spacing w:before="100" w:beforeAutospacing="1" w:after="100" w:afterAutospacing="1"/>
      </w:pPr>
    </w:p>
    <w:p w14:paraId="0FB90C8D" w14:textId="561C1CA2" w:rsidR="00BD0D6F" w:rsidRDefault="00BD0D6F">
      <w:pPr>
        <w:spacing w:after="160" w:line="259" w:lineRule="auto"/>
        <w:rPr>
          <w:ins w:id="1212" w:author="Ken Fuchs" w:date="2020-07-04T10:23:00Z"/>
          <w:rFonts w:asciiTheme="majorHAnsi" w:eastAsiaTheme="majorEastAsia" w:hAnsiTheme="majorHAnsi" w:cstheme="majorBidi"/>
          <w:color w:val="2F5496" w:themeColor="accent1" w:themeShade="BF"/>
          <w:sz w:val="26"/>
          <w:szCs w:val="26"/>
        </w:rPr>
      </w:pPr>
      <w:ins w:id="1213" w:author="Ken Fuchs" w:date="2020-07-04T10:23:00Z">
        <w:r>
          <w:br w:type="page"/>
        </w:r>
      </w:ins>
    </w:p>
    <w:p w14:paraId="0F836366" w14:textId="77777777" w:rsidR="00327364" w:rsidRDefault="00327364" w:rsidP="00DC238A">
      <w:pPr>
        <w:pStyle w:val="Heading2"/>
        <w:rPr>
          <w:ins w:id="1214" w:author="Ken Fuchs" w:date="2020-07-04T10:14:00Z"/>
        </w:rPr>
      </w:pPr>
    </w:p>
    <w:p w14:paraId="50AF7F0E" w14:textId="78B3405C" w:rsidR="00DC238A" w:rsidRDefault="00DC238A" w:rsidP="00DC238A">
      <w:pPr>
        <w:pStyle w:val="Heading2"/>
      </w:pPr>
      <w:bookmarkStart w:id="1215" w:name="_Toc53753028"/>
      <w:bookmarkStart w:id="1216" w:name="_Toc54263059"/>
      <w:r>
        <w:t>Rule</w:t>
      </w:r>
      <w:ins w:id="1217" w:author="Ken Fuchs" w:date="2020-07-03T14:58:00Z">
        <w:r w:rsidR="003C3138">
          <w:t xml:space="preserve"> / Pre-Condition</w:t>
        </w:r>
      </w:ins>
      <w:r>
        <w:t xml:space="preserve">: </w:t>
      </w:r>
      <w:r w:rsidR="00A04D16">
        <w:t>One primary remote alert system</w:t>
      </w:r>
      <w:bookmarkEnd w:id="1215"/>
      <w:bookmarkEnd w:id="1216"/>
    </w:p>
    <w:p w14:paraId="77AA115A" w14:textId="4B801E96" w:rsidR="00DC238A" w:rsidRDefault="00A04D16" w:rsidP="00DC238A">
      <w:r>
        <w:t>There is one primary remote alert system</w:t>
      </w:r>
      <w:r w:rsidR="007D6C23">
        <w:t xml:space="preserve"> (e.g. mobile alerting device system, central monitoring station, etc.)</w:t>
      </w:r>
      <w:r>
        <w:t xml:space="preserve"> compliant with the </w:t>
      </w:r>
      <w:r w:rsidRPr="00A04D16">
        <w:t>IEC 60601-1-8</w:t>
      </w:r>
      <w:r w:rsidR="00ED3D32">
        <w:t xml:space="preserve"> alarm standard</w:t>
      </w:r>
      <w:r>
        <w:t xml:space="preserve"> for Distributed Alarm Systems (DAS).</w:t>
      </w:r>
    </w:p>
    <w:p w14:paraId="71A9D137" w14:textId="07E1D853" w:rsidR="003F3EEB" w:rsidRDefault="003F3EEB" w:rsidP="00DC238A"/>
    <w:p w14:paraId="129B81B4" w14:textId="6358D4B7" w:rsidR="00DC238A" w:rsidDel="008D76E8" w:rsidRDefault="00DC238A" w:rsidP="00DC238A">
      <w:pPr>
        <w:pStyle w:val="Heading3"/>
        <w:rPr>
          <w:del w:id="1218" w:author="Ken Fuchs" w:date="2020-07-03T16:42:00Z"/>
        </w:rPr>
      </w:pPr>
      <w:del w:id="1219" w:author="Ken Fuchs" w:date="2020-07-03T16:42:00Z">
        <w:r w:rsidDel="008D76E8">
          <w:delText xml:space="preserve">Scenario: </w:delText>
        </w:r>
        <w:r w:rsidR="00B51F47" w:rsidDel="008D76E8">
          <w:delText>Medical</w:delText>
        </w:r>
        <w:r w:rsidR="00A04D16" w:rsidDel="008D76E8">
          <w:delText xml:space="preserve"> device detects an alert situation and </w:delText>
        </w:r>
        <w:r w:rsidR="00092169" w:rsidDel="008D76E8">
          <w:delText xml:space="preserve">remote alert system </w:delText>
        </w:r>
        <w:r w:rsidR="00A04D16" w:rsidDel="008D76E8">
          <w:delText xml:space="preserve">is </w:delText>
        </w:r>
        <w:r w:rsidR="00F43417" w:rsidDel="008D76E8">
          <w:delText>accessible</w:delText>
        </w:r>
      </w:del>
    </w:p>
    <w:p w14:paraId="72CB94BA" w14:textId="782EFFC9" w:rsidR="00DC238A" w:rsidDel="008D76E8" w:rsidRDefault="00DC238A" w:rsidP="00DC238A">
      <w:pPr>
        <w:rPr>
          <w:del w:id="1220" w:author="Ken Fuchs" w:date="2020-07-03T16:42:00Z"/>
        </w:rPr>
      </w:pPr>
      <w:del w:id="1221" w:author="Ken Fuchs" w:date="2020-07-03T16:42:00Z">
        <w:r w:rsidRPr="00F14C1C" w:rsidDel="008D76E8">
          <w:rPr>
            <w:b/>
            <w:bCs/>
          </w:rPr>
          <w:delText>Given</w:delText>
        </w:r>
        <w:r w:rsidDel="008D76E8">
          <w:delText xml:space="preserve"> </w:delText>
        </w:r>
        <w:r w:rsidR="009D64FB" w:rsidDel="008D76E8">
          <w:delText>a</w:delText>
        </w:r>
        <w:r w:rsidR="00083FB1" w:rsidDel="008D76E8">
          <w:delText xml:space="preserve">lert event was detected by a </w:delText>
        </w:r>
        <w:r w:rsidR="00B51F47" w:rsidDel="008D76E8">
          <w:delText>medical</w:delText>
        </w:r>
        <w:r w:rsidR="00083FB1" w:rsidDel="008D76E8">
          <w:delText xml:space="preserve"> device attached to the patient</w:delText>
        </w:r>
      </w:del>
    </w:p>
    <w:p w14:paraId="0715A892" w14:textId="74FD1C4B" w:rsidR="00DC238A" w:rsidDel="008D76E8" w:rsidRDefault="00DC238A" w:rsidP="00DC238A">
      <w:pPr>
        <w:rPr>
          <w:del w:id="1222" w:author="Ken Fuchs" w:date="2020-07-03T16:42:00Z"/>
        </w:rPr>
      </w:pPr>
      <w:del w:id="1223" w:author="Ken Fuchs" w:date="2020-07-03T16:42:00Z">
        <w:r w:rsidRPr="00F14C1C" w:rsidDel="008D76E8">
          <w:rPr>
            <w:b/>
            <w:bCs/>
          </w:rPr>
          <w:delText>When</w:delText>
        </w:r>
        <w:r w:rsidDel="008D76E8">
          <w:delText xml:space="preserve"> </w:delText>
        </w:r>
        <w:r w:rsidR="009D64FB" w:rsidDel="008D76E8">
          <w:delText>r</w:delText>
        </w:r>
        <w:r w:rsidR="00092169" w:rsidDel="008D76E8">
          <w:delText xml:space="preserve">emote alert system </w:delText>
        </w:r>
        <w:r w:rsidR="00083FB1" w:rsidDel="008D76E8">
          <w:delText xml:space="preserve">is </w:delText>
        </w:r>
        <w:r w:rsidR="00F43417" w:rsidDel="008D76E8">
          <w:delText>accessible</w:delText>
        </w:r>
      </w:del>
    </w:p>
    <w:p w14:paraId="64F0AC66" w14:textId="36396FB7" w:rsidR="00DC238A" w:rsidDel="008D76E8" w:rsidRDefault="00DC238A" w:rsidP="00DC238A">
      <w:pPr>
        <w:rPr>
          <w:del w:id="1224" w:author="Ken Fuchs" w:date="2020-07-03T16:42:00Z"/>
        </w:rPr>
      </w:pPr>
      <w:del w:id="1225" w:author="Ken Fuchs" w:date="2020-07-03T16:42:00Z">
        <w:r w:rsidRPr="00F14C1C" w:rsidDel="008D76E8">
          <w:rPr>
            <w:b/>
            <w:bCs/>
          </w:rPr>
          <w:delText>Then</w:delText>
        </w:r>
        <w:r w:rsidDel="008D76E8">
          <w:delText xml:space="preserve"> </w:delText>
        </w:r>
        <w:r w:rsidR="00083FB1" w:rsidDel="008D76E8">
          <w:delText xml:space="preserve">the alert </w:delText>
        </w:r>
        <w:r w:rsidR="00092169" w:rsidDel="008D76E8">
          <w:delText>shall be</w:delText>
        </w:r>
        <w:r w:rsidR="00083FB1" w:rsidDel="008D76E8">
          <w:delText xml:space="preserve"> shown on the</w:delText>
        </w:r>
        <w:r w:rsidR="004466C8" w:rsidDel="008D76E8">
          <w:delText xml:space="preserve"> caregiver’s</w:delText>
        </w:r>
        <w:r w:rsidR="00083FB1" w:rsidDel="008D76E8">
          <w:delText xml:space="preserve"> remote aler</w:delText>
        </w:r>
        <w:r w:rsidR="00ED3D32" w:rsidDel="008D76E8">
          <w:delText>ting device</w:delText>
        </w:r>
      </w:del>
    </w:p>
    <w:p w14:paraId="39A3F9A4" w14:textId="1A1465FE" w:rsidR="00083FB1" w:rsidDel="008D76E8" w:rsidRDefault="00083FB1" w:rsidP="00DC238A">
      <w:pPr>
        <w:rPr>
          <w:del w:id="1226" w:author="Ken Fuchs" w:date="2020-07-03T16:42:00Z"/>
        </w:rPr>
      </w:pPr>
      <w:del w:id="1227" w:author="Ken Fuchs" w:date="2020-07-03T16:42:00Z">
        <w:r w:rsidRPr="00083FB1" w:rsidDel="008D76E8">
          <w:rPr>
            <w:b/>
            <w:bCs/>
          </w:rPr>
          <w:delText>And</w:delText>
        </w:r>
        <w:r w:rsidDel="008D76E8">
          <w:delText xml:space="preserve"> the audio alarm </w:delText>
        </w:r>
        <w:r w:rsidR="00092169" w:rsidDel="008D76E8">
          <w:delText>shall be</w:delText>
        </w:r>
        <w:r w:rsidDel="008D76E8">
          <w:delText xml:space="preserve"> enabled on the </w:delText>
        </w:r>
        <w:r w:rsidR="004466C8" w:rsidDel="008D76E8">
          <w:delText xml:space="preserve">caregiver’s </w:delText>
        </w:r>
        <w:r w:rsidDel="008D76E8">
          <w:delText>remote alert</w:delText>
        </w:r>
        <w:r w:rsidR="00ED3D32" w:rsidDel="008D76E8">
          <w:delText>ing</w:delText>
        </w:r>
        <w:r w:rsidDel="008D76E8">
          <w:delText xml:space="preserve"> </w:delText>
        </w:r>
        <w:r w:rsidR="00ED3D32" w:rsidDel="008D76E8">
          <w:delText>device</w:delText>
        </w:r>
        <w:r w:rsidDel="008D76E8">
          <w:delText xml:space="preserve"> for this alert event</w:delText>
        </w:r>
      </w:del>
    </w:p>
    <w:p w14:paraId="10B4DAAE" w14:textId="395C675B" w:rsidR="00083FB1" w:rsidRPr="00F14C1C" w:rsidDel="008D76E8" w:rsidRDefault="00083FB1" w:rsidP="00DC238A">
      <w:pPr>
        <w:rPr>
          <w:del w:id="1228" w:author="Ken Fuchs" w:date="2020-07-03T16:42:00Z"/>
        </w:rPr>
      </w:pPr>
      <w:del w:id="1229" w:author="Ken Fuchs" w:date="2020-07-03T16:42:00Z">
        <w:r w:rsidRPr="00083FB1" w:rsidDel="008D76E8">
          <w:rPr>
            <w:b/>
            <w:bCs/>
          </w:rPr>
          <w:delText>And</w:delText>
        </w:r>
        <w:r w:rsidDel="008D76E8">
          <w:delText xml:space="preserve"> the audio alarm </w:delText>
        </w:r>
        <w:r w:rsidR="00092169" w:rsidDel="008D76E8">
          <w:delText>shall be</w:delText>
        </w:r>
        <w:r w:rsidDel="008D76E8">
          <w:delText xml:space="preserve"> disabled on the </w:delText>
        </w:r>
        <w:r w:rsidR="00B51F47" w:rsidDel="008D76E8">
          <w:delText xml:space="preserve">medical </w:delText>
        </w:r>
        <w:r w:rsidDel="008D76E8">
          <w:delText>device</w:delText>
        </w:r>
      </w:del>
    </w:p>
    <w:p w14:paraId="0012AA36" w14:textId="0C943EE5" w:rsidR="00DC238A" w:rsidRDefault="00DC238A" w:rsidP="00DC238A"/>
    <w:p w14:paraId="0CBDD41D" w14:textId="72AF56FB" w:rsidR="00083FB1" w:rsidRDefault="00083FB1" w:rsidP="00083FB1">
      <w:pPr>
        <w:pStyle w:val="Heading3"/>
      </w:pPr>
      <w:r>
        <w:t>Scenario: Caregiver acknowledge</w:t>
      </w:r>
      <w:r w:rsidR="00ED3D32">
        <w:t>s</w:t>
      </w:r>
      <w:r>
        <w:t xml:space="preserve"> the alert at the remote alert</w:t>
      </w:r>
      <w:r w:rsidR="00ED3D32">
        <w:t>ing device</w:t>
      </w:r>
    </w:p>
    <w:p w14:paraId="697F0359" w14:textId="1265AF7E" w:rsidR="00083FB1" w:rsidRDefault="00083FB1" w:rsidP="00083FB1">
      <w:r w:rsidRPr="00F14C1C">
        <w:rPr>
          <w:b/>
          <w:bCs/>
        </w:rPr>
        <w:t>Given</w:t>
      </w:r>
      <w:r>
        <w:t xml:space="preserve"> </w:t>
      </w:r>
      <w:r w:rsidR="009D64FB">
        <w:t>a</w:t>
      </w:r>
      <w:r>
        <w:t xml:space="preserve">lert event was detected by a </w:t>
      </w:r>
      <w:r w:rsidR="00B51F47">
        <w:t xml:space="preserve">medical </w:t>
      </w:r>
      <w:r>
        <w:t>device attached to the patient</w:t>
      </w:r>
    </w:p>
    <w:p w14:paraId="6BA85207" w14:textId="3F6A6B3B" w:rsidR="00092169" w:rsidRDefault="00083FB1" w:rsidP="00083FB1">
      <w:r w:rsidRPr="00F14C1C">
        <w:rPr>
          <w:b/>
          <w:bCs/>
        </w:rPr>
        <w:t>When</w:t>
      </w:r>
      <w:r>
        <w:t xml:space="preserve"> </w:t>
      </w:r>
      <w:r w:rsidR="009D64FB">
        <w:t>c</w:t>
      </w:r>
      <w:r w:rsidR="00092169">
        <w:t>aregiver acknowledges the alert at the remote alerting device</w:t>
      </w:r>
    </w:p>
    <w:p w14:paraId="48B04A9E" w14:textId="661BCECE" w:rsidR="00083FB1" w:rsidRDefault="00092169" w:rsidP="00083FB1">
      <w:r w:rsidRPr="00092169">
        <w:rPr>
          <w:b/>
          <w:bCs/>
        </w:rPr>
        <w:t>And</w:t>
      </w:r>
      <w:r>
        <w:t xml:space="preserve"> </w:t>
      </w:r>
      <w:r w:rsidR="009D64FB">
        <w:t>r</w:t>
      </w:r>
      <w:r>
        <w:t xml:space="preserve">emote alert system </w:t>
      </w:r>
      <w:r w:rsidR="00083FB1">
        <w:t xml:space="preserve">is </w:t>
      </w:r>
      <w:r w:rsidR="00F43417">
        <w:t>accessible</w:t>
      </w:r>
    </w:p>
    <w:p w14:paraId="1E601AF2" w14:textId="3C7FFC5C" w:rsidR="00ED3D32" w:rsidRDefault="00083FB1" w:rsidP="00083FB1">
      <w:r w:rsidRPr="00F14C1C">
        <w:rPr>
          <w:b/>
          <w:bCs/>
        </w:rPr>
        <w:t>Then</w:t>
      </w:r>
      <w:r>
        <w:t xml:space="preserve"> </w:t>
      </w:r>
      <w:r w:rsidR="00ED3D32">
        <w:t xml:space="preserve">the alert </w:t>
      </w:r>
      <w:r w:rsidR="009D64FB">
        <w:t>shall be</w:t>
      </w:r>
      <w:r w:rsidR="00ED3D32">
        <w:t xml:space="preserve"> shown as acknowledged at the </w:t>
      </w:r>
      <w:r w:rsidR="00B51F47">
        <w:t xml:space="preserve">medical </w:t>
      </w:r>
      <w:r w:rsidR="00ED3D32">
        <w:t>device</w:t>
      </w:r>
    </w:p>
    <w:p w14:paraId="570B3EA5" w14:textId="68F7D516" w:rsidR="00ED3D32" w:rsidRPr="00F14C1C" w:rsidRDefault="00ED3D32" w:rsidP="00ED3D32">
      <w:r w:rsidRPr="00083FB1">
        <w:rPr>
          <w:b/>
          <w:bCs/>
        </w:rPr>
        <w:t>And</w:t>
      </w:r>
      <w:r>
        <w:t xml:space="preserve"> the audio alarm </w:t>
      </w:r>
      <w:r w:rsidR="009D64FB">
        <w:t>shall be</w:t>
      </w:r>
      <w:r>
        <w:t xml:space="preserve"> disabled on the </w:t>
      </w:r>
      <w:r w:rsidR="00B51F47">
        <w:t xml:space="preserve">medical </w:t>
      </w:r>
      <w:r>
        <w:t>device</w:t>
      </w:r>
    </w:p>
    <w:p w14:paraId="2E2B6EB5" w14:textId="2A94B88F" w:rsidR="00083FB1" w:rsidRDefault="00ED3D32" w:rsidP="00083FB1">
      <w:r w:rsidRPr="00ED3D32">
        <w:rPr>
          <w:b/>
          <w:bCs/>
        </w:rPr>
        <w:t>And</w:t>
      </w:r>
      <w:r>
        <w:t xml:space="preserve"> </w:t>
      </w:r>
      <w:r w:rsidR="00083FB1">
        <w:t xml:space="preserve">the alert </w:t>
      </w:r>
      <w:r w:rsidR="009D64FB">
        <w:t>shall be</w:t>
      </w:r>
      <w:r w:rsidR="00083FB1">
        <w:t xml:space="preserve"> shown</w:t>
      </w:r>
      <w:r>
        <w:t xml:space="preserve"> as acknowledged</w:t>
      </w:r>
      <w:r w:rsidR="00083FB1">
        <w:t xml:space="preserve"> on the</w:t>
      </w:r>
      <w:r w:rsidR="004466C8" w:rsidRPr="004466C8">
        <w:t xml:space="preserve"> </w:t>
      </w:r>
      <w:r w:rsidR="004466C8">
        <w:t>caregiver’s</w:t>
      </w:r>
      <w:r w:rsidR="00083FB1">
        <w:t xml:space="preserve"> remote alert</w:t>
      </w:r>
      <w:r>
        <w:t>ing device</w:t>
      </w:r>
    </w:p>
    <w:p w14:paraId="4A3368C9" w14:textId="0AEB91ED" w:rsidR="00083FB1" w:rsidRPr="00F14C1C" w:rsidRDefault="00083FB1" w:rsidP="00083FB1">
      <w:r w:rsidRPr="00083FB1">
        <w:rPr>
          <w:b/>
          <w:bCs/>
        </w:rPr>
        <w:t>And</w:t>
      </w:r>
      <w:r>
        <w:t xml:space="preserve"> the audio alarm </w:t>
      </w:r>
      <w:r w:rsidR="009D64FB">
        <w:t>shall be</w:t>
      </w:r>
      <w:r>
        <w:t xml:space="preserve"> </w:t>
      </w:r>
      <w:r w:rsidR="00ED3D32">
        <w:t>disabled</w:t>
      </w:r>
      <w:r>
        <w:t xml:space="preserve"> on the </w:t>
      </w:r>
      <w:r w:rsidR="004466C8">
        <w:t xml:space="preserve">caregiver’s </w:t>
      </w:r>
      <w:r>
        <w:t>remote alert</w:t>
      </w:r>
      <w:r w:rsidR="00ED3D32">
        <w:t xml:space="preserve">ing device </w:t>
      </w:r>
      <w:r>
        <w:t>for this alert event</w:t>
      </w:r>
    </w:p>
    <w:p w14:paraId="2E3D9D07" w14:textId="18F97E92" w:rsidR="00083FB1" w:rsidRDefault="00083FB1" w:rsidP="00DC238A"/>
    <w:p w14:paraId="67DD33C5" w14:textId="5DFE009A" w:rsidR="009D64FB" w:rsidRDefault="009D64FB" w:rsidP="009D64FB">
      <w:pPr>
        <w:pStyle w:val="Heading3"/>
      </w:pPr>
      <w:r>
        <w:t xml:space="preserve">Scenario: Alert situation has been resolved and remote alert system is </w:t>
      </w:r>
      <w:r w:rsidR="00F43417">
        <w:t>accessible</w:t>
      </w:r>
    </w:p>
    <w:p w14:paraId="2C180367" w14:textId="2955C661" w:rsidR="009D64FB" w:rsidRDefault="009D64FB" w:rsidP="009D64FB">
      <w:r w:rsidRPr="00F14C1C">
        <w:rPr>
          <w:b/>
          <w:bCs/>
        </w:rPr>
        <w:t>Given</w:t>
      </w:r>
      <w:r>
        <w:t xml:space="preserve"> </w:t>
      </w:r>
      <w:r w:rsidR="00B51F47">
        <w:t xml:space="preserve">medical </w:t>
      </w:r>
      <w:r>
        <w:t>device detected that the alert situation has been resolved</w:t>
      </w:r>
      <w:r w:rsidR="00D453E9">
        <w:t xml:space="preserve"> by the caregiver</w:t>
      </w:r>
    </w:p>
    <w:p w14:paraId="3DBD5038" w14:textId="21636C35" w:rsidR="009D64FB" w:rsidRDefault="009D64FB" w:rsidP="009D64FB">
      <w:r w:rsidRPr="00F14C1C">
        <w:rPr>
          <w:b/>
          <w:bCs/>
        </w:rPr>
        <w:t>When</w:t>
      </w:r>
      <w:r>
        <w:t xml:space="preserve"> remote alert system is </w:t>
      </w:r>
      <w:r w:rsidR="00F43417">
        <w:t>accessible</w:t>
      </w:r>
    </w:p>
    <w:p w14:paraId="22BB3A1B" w14:textId="05EDA16F" w:rsidR="009D64FB" w:rsidRDefault="009D64FB" w:rsidP="009D64FB">
      <w:r w:rsidRPr="00F14C1C">
        <w:rPr>
          <w:b/>
          <w:bCs/>
        </w:rPr>
        <w:t>Then</w:t>
      </w:r>
      <w:r>
        <w:t xml:space="preserve"> the alert shall be shown as inactive/ended at the </w:t>
      </w:r>
      <w:r w:rsidR="00B51F47">
        <w:t xml:space="preserve">medical </w:t>
      </w:r>
      <w:r>
        <w:t>device</w:t>
      </w:r>
    </w:p>
    <w:p w14:paraId="03B0D569" w14:textId="053DFB85" w:rsidR="009D64FB" w:rsidRPr="00F14C1C" w:rsidRDefault="009D64FB" w:rsidP="009D64FB">
      <w:r w:rsidRPr="00083FB1">
        <w:rPr>
          <w:b/>
          <w:bCs/>
        </w:rPr>
        <w:t>And</w:t>
      </w:r>
      <w:r>
        <w:t xml:space="preserve"> the audio alarm shall be disabled on the </w:t>
      </w:r>
      <w:r w:rsidR="00B51F47">
        <w:t xml:space="preserve">medical </w:t>
      </w:r>
      <w:r>
        <w:t>device</w:t>
      </w:r>
    </w:p>
    <w:p w14:paraId="31F7C814" w14:textId="521752F3" w:rsidR="009D64FB" w:rsidRDefault="009D64FB" w:rsidP="009D64FB">
      <w:r w:rsidRPr="00ED3D32">
        <w:rPr>
          <w:b/>
          <w:bCs/>
        </w:rPr>
        <w:t>And</w:t>
      </w:r>
      <w:r>
        <w:t xml:space="preserve"> the alert shall be shown as inactive/ended on the </w:t>
      </w:r>
      <w:r w:rsidR="004466C8">
        <w:t xml:space="preserve">caregiver’s </w:t>
      </w:r>
      <w:r>
        <w:t>remote alerting device</w:t>
      </w:r>
    </w:p>
    <w:p w14:paraId="09C3842E" w14:textId="2791D36F" w:rsidR="009D64FB" w:rsidRPr="00F14C1C" w:rsidRDefault="009D64FB" w:rsidP="009D64FB">
      <w:r w:rsidRPr="00083FB1">
        <w:rPr>
          <w:b/>
          <w:bCs/>
        </w:rPr>
        <w:t>And</w:t>
      </w:r>
      <w:r>
        <w:t xml:space="preserve"> the audio alarm shall be disabled on the </w:t>
      </w:r>
      <w:r w:rsidR="004466C8">
        <w:t xml:space="preserve">caregiver’s </w:t>
      </w:r>
      <w:r>
        <w:t>remote alerting device for this alert event</w:t>
      </w:r>
    </w:p>
    <w:p w14:paraId="367955CC" w14:textId="77777777" w:rsidR="009D64FB" w:rsidRDefault="009D64FB" w:rsidP="00DC238A"/>
    <w:p w14:paraId="0A7898D2" w14:textId="0E1CC347" w:rsidR="007D6C23" w:rsidRDefault="007D6C23" w:rsidP="007D6C23">
      <w:pPr>
        <w:pStyle w:val="Heading3"/>
      </w:pPr>
      <w:r>
        <w:t xml:space="preserve">Scenario: </w:t>
      </w:r>
      <w:r w:rsidR="00B51F47">
        <w:t xml:space="preserve">Medical </w:t>
      </w:r>
      <w:r>
        <w:t xml:space="preserve">device detects an alert situation and </w:t>
      </w:r>
      <w:r w:rsidR="00092169">
        <w:t xml:space="preserve">remote alert system </w:t>
      </w:r>
      <w:r>
        <w:t xml:space="preserve">is </w:t>
      </w:r>
      <w:r w:rsidR="00F43417">
        <w:t>inaccessible</w:t>
      </w:r>
    </w:p>
    <w:p w14:paraId="4F8B54A1" w14:textId="35AC0E63" w:rsidR="007D6C23" w:rsidRDefault="007D6C23" w:rsidP="007D6C23">
      <w:r w:rsidRPr="00F14C1C">
        <w:rPr>
          <w:b/>
          <w:bCs/>
        </w:rPr>
        <w:t>Given</w:t>
      </w:r>
      <w:r>
        <w:t xml:space="preserve"> </w:t>
      </w:r>
      <w:r w:rsidR="00D453E9">
        <w:t>a</w:t>
      </w:r>
      <w:r>
        <w:t xml:space="preserve">lert event was detected by a </w:t>
      </w:r>
      <w:r w:rsidR="00B51F47">
        <w:t xml:space="preserve">medical </w:t>
      </w:r>
      <w:r>
        <w:t>device attached to the patient</w:t>
      </w:r>
    </w:p>
    <w:p w14:paraId="2F3A8200" w14:textId="0F88C04F" w:rsidR="007D6C23" w:rsidRDefault="007D6C23" w:rsidP="007D6C23">
      <w:r w:rsidRPr="00F14C1C">
        <w:rPr>
          <w:b/>
          <w:bCs/>
        </w:rPr>
        <w:t>When</w:t>
      </w:r>
      <w:r>
        <w:t xml:space="preserve"> </w:t>
      </w:r>
      <w:r w:rsidR="00D453E9">
        <w:t>r</w:t>
      </w:r>
      <w:r w:rsidR="00092169">
        <w:t xml:space="preserve">emote alert system </w:t>
      </w:r>
      <w:r>
        <w:t xml:space="preserve">is </w:t>
      </w:r>
      <w:r w:rsidR="00F43417">
        <w:t>inaccessible</w:t>
      </w:r>
    </w:p>
    <w:p w14:paraId="47791071" w14:textId="2C8D2DE1" w:rsidR="007D6C23" w:rsidRDefault="007D6C23" w:rsidP="007D6C23">
      <w:r w:rsidRPr="00F14C1C">
        <w:rPr>
          <w:b/>
          <w:bCs/>
        </w:rPr>
        <w:t>Then</w:t>
      </w:r>
      <w:r>
        <w:t xml:space="preserve"> the audio alarm </w:t>
      </w:r>
      <w:r w:rsidR="009D64FB">
        <w:t>shall be</w:t>
      </w:r>
      <w:r>
        <w:t xml:space="preserve"> enabled on the </w:t>
      </w:r>
      <w:r w:rsidR="00B51F47">
        <w:t xml:space="preserve">medical </w:t>
      </w:r>
      <w:r>
        <w:t>device</w:t>
      </w:r>
    </w:p>
    <w:p w14:paraId="67189555" w14:textId="77777777" w:rsidR="00DC238A" w:rsidRDefault="00DC238A" w:rsidP="00DC238A"/>
    <w:p w14:paraId="13C4198B" w14:textId="77777777" w:rsidR="00D453E9" w:rsidRDefault="00D453E9" w:rsidP="00D453E9">
      <w:pPr>
        <w:pStyle w:val="Heading2"/>
      </w:pPr>
    </w:p>
    <w:p w14:paraId="52CEA5BF" w14:textId="77777777" w:rsidR="00E350C8" w:rsidRDefault="00E350C8" w:rsidP="00E350C8">
      <w:pPr>
        <w:pStyle w:val="Heading2"/>
        <w:rPr>
          <w:ins w:id="1230" w:author="Kranich, Peter" w:date="2020-10-22T12:36:00Z"/>
        </w:rPr>
      </w:pPr>
      <w:bookmarkStart w:id="1231" w:name="_Toc54263060"/>
      <w:commentRangeStart w:id="1232"/>
      <w:ins w:id="1233" w:author="Kranich, Peter" w:date="2020-10-22T12:36:00Z">
        <w:r>
          <w:t>Rule: One DAS/DIS</w:t>
        </w:r>
        <w:commentRangeEnd w:id="1232"/>
        <w:r>
          <w:rPr>
            <w:rStyle w:val="CommentReference"/>
            <w:rFonts w:ascii="Calibri" w:eastAsiaTheme="minorHAnsi" w:hAnsi="Calibri" w:cs="Calibri"/>
            <w:color w:val="auto"/>
          </w:rPr>
          <w:commentReference w:id="1232"/>
        </w:r>
        <w:bookmarkEnd w:id="1231"/>
      </w:ins>
    </w:p>
    <w:p w14:paraId="5CB976D0" w14:textId="77777777" w:rsidR="00E350C8" w:rsidRDefault="00E350C8" w:rsidP="00E350C8">
      <w:pPr>
        <w:rPr>
          <w:ins w:id="1234" w:author="Kranich, Peter" w:date="2020-10-22T12:36:00Z"/>
        </w:rPr>
      </w:pPr>
      <w:ins w:id="1235" w:author="Kranich, Peter" w:date="2020-10-22T12:36:00Z">
        <w:r>
          <w:t xml:space="preserve">There is one distributed alarm system (e.g. mobile alerting device system, central monitoring station, etc.) compliant with the </w:t>
        </w:r>
        <w:r w:rsidRPr="00A04D16">
          <w:t>IEC 60601-1-8</w:t>
        </w:r>
        <w:r>
          <w:t xml:space="preserve"> alarm standard for Distributed Alarm Systems (DAS) or Distributed Information System about Alarm Conditions (DIS).</w:t>
        </w:r>
      </w:ins>
    </w:p>
    <w:p w14:paraId="520FEF04" w14:textId="77777777" w:rsidR="00E350C8" w:rsidRDefault="00E350C8" w:rsidP="00E350C8">
      <w:pPr>
        <w:rPr>
          <w:ins w:id="1236" w:author="Kranich, Peter" w:date="2020-10-22T12:36:00Z"/>
        </w:rPr>
      </w:pPr>
    </w:p>
    <w:p w14:paraId="4851440B" w14:textId="77777777" w:rsidR="00E350C8" w:rsidRDefault="00E350C8" w:rsidP="00E350C8">
      <w:pPr>
        <w:pStyle w:val="Heading3"/>
        <w:rPr>
          <w:ins w:id="1237" w:author="Kranich, Peter" w:date="2020-10-22T12:36:00Z"/>
        </w:rPr>
      </w:pPr>
      <w:ins w:id="1238" w:author="Kranich, Peter" w:date="2020-10-22T12:36:00Z">
        <w:r>
          <w:t>Scenario Outline: Medical device detects an alert situation and distributed alarm system (DAS/DIS) is accessible</w:t>
        </w:r>
      </w:ins>
    </w:p>
    <w:p w14:paraId="70AC40CC" w14:textId="77777777" w:rsidR="00E350C8" w:rsidRDefault="00E350C8" w:rsidP="00E350C8">
      <w:pPr>
        <w:rPr>
          <w:ins w:id="1239" w:author="Kranich, Peter" w:date="2020-10-22T12:36:00Z"/>
        </w:rPr>
      </w:pPr>
      <w:ins w:id="1240" w:author="Kranich, Peter" w:date="2020-10-22T12:36:00Z">
        <w:r w:rsidRPr="00F14C1C">
          <w:rPr>
            <w:b/>
            <w:bCs/>
          </w:rPr>
          <w:t>Given</w:t>
        </w:r>
        <w:r>
          <w:t xml:space="preserve"> alert event was detected by a medical device attached to the patient</w:t>
        </w:r>
      </w:ins>
    </w:p>
    <w:p w14:paraId="1B3EB40B" w14:textId="77777777" w:rsidR="00E350C8" w:rsidRDefault="00E350C8" w:rsidP="00E350C8">
      <w:pPr>
        <w:rPr>
          <w:ins w:id="1241" w:author="Kranich, Peter" w:date="2020-10-22T12:36:00Z"/>
        </w:rPr>
      </w:pPr>
      <w:ins w:id="1242" w:author="Kranich, Peter" w:date="2020-10-22T12:36:00Z">
        <w:r w:rsidRPr="00F14C1C">
          <w:rPr>
            <w:b/>
            <w:bCs/>
          </w:rPr>
          <w:t>When</w:t>
        </w:r>
        <w:r>
          <w:t xml:space="preserve"> &lt;system&gt; is accessible</w:t>
        </w:r>
      </w:ins>
    </w:p>
    <w:p w14:paraId="4F8DCD0E" w14:textId="77777777" w:rsidR="00E350C8" w:rsidRDefault="00E350C8" w:rsidP="00E350C8">
      <w:pPr>
        <w:rPr>
          <w:ins w:id="1243" w:author="Kranich, Peter" w:date="2020-10-22T12:36:00Z"/>
        </w:rPr>
      </w:pPr>
      <w:ins w:id="1244" w:author="Kranich, Peter" w:date="2020-10-22T12:36:00Z">
        <w:r w:rsidRPr="00F14C1C">
          <w:rPr>
            <w:b/>
            <w:bCs/>
          </w:rPr>
          <w:t>Then</w:t>
        </w:r>
        <w:r>
          <w:t xml:space="preserve"> the alert shall be shown on the caregiver’s remote alerting device</w:t>
        </w:r>
      </w:ins>
    </w:p>
    <w:p w14:paraId="0E0081BC" w14:textId="77777777" w:rsidR="00E350C8" w:rsidRDefault="00E350C8" w:rsidP="00E350C8">
      <w:pPr>
        <w:rPr>
          <w:ins w:id="1245" w:author="Kranich, Peter" w:date="2020-10-22T12:36:00Z"/>
        </w:rPr>
      </w:pPr>
      <w:ins w:id="1246" w:author="Kranich, Peter" w:date="2020-10-22T12:36:00Z">
        <w:r w:rsidRPr="00083FB1">
          <w:rPr>
            <w:b/>
            <w:bCs/>
          </w:rPr>
          <w:t>And</w:t>
        </w:r>
        <w:r>
          <w:t xml:space="preserve"> the audio alarm shall be enabled on the caregiver’s remote alerting device for this alert event</w:t>
        </w:r>
      </w:ins>
    </w:p>
    <w:p w14:paraId="447DAF23" w14:textId="77777777" w:rsidR="00E350C8" w:rsidRDefault="00E350C8" w:rsidP="00E350C8">
      <w:pPr>
        <w:rPr>
          <w:ins w:id="1247" w:author="Kranich, Peter" w:date="2020-10-22T12:36:00Z"/>
        </w:rPr>
      </w:pPr>
      <w:ins w:id="1248" w:author="Kranich, Peter" w:date="2020-10-22T12:36:00Z">
        <w:r w:rsidRPr="0045760D">
          <w:rPr>
            <w:b/>
            <w:bCs/>
          </w:rPr>
          <w:t>And</w:t>
        </w:r>
        <w:r>
          <w:t xml:space="preserve"> active device alert events shall be shown on the medical devices locally</w:t>
        </w:r>
      </w:ins>
    </w:p>
    <w:p w14:paraId="24B4A124" w14:textId="77777777" w:rsidR="00E350C8" w:rsidRDefault="00E350C8" w:rsidP="00E350C8">
      <w:pPr>
        <w:rPr>
          <w:ins w:id="1249" w:author="Kranich, Peter" w:date="2020-10-22T12:36:00Z"/>
        </w:rPr>
      </w:pPr>
      <w:ins w:id="1250" w:author="Kranich, Peter" w:date="2020-10-22T12:36:00Z">
        <w:r>
          <w:rPr>
            <w:b/>
            <w:bCs/>
          </w:rPr>
          <w:t>And</w:t>
        </w:r>
        <w:r>
          <w:t xml:space="preserve"> the audio alarm shall be &lt;action&gt; on all medical devices in the patient room</w:t>
        </w:r>
      </w:ins>
    </w:p>
    <w:p w14:paraId="4096AA3C" w14:textId="77777777" w:rsidR="00E350C8" w:rsidRDefault="00E350C8" w:rsidP="00E350C8">
      <w:pPr>
        <w:rPr>
          <w:ins w:id="1251" w:author="Kranich, Peter" w:date="2020-10-22T12:36:00Z"/>
        </w:rPr>
      </w:pPr>
    </w:p>
    <w:p w14:paraId="6F0D9690" w14:textId="77777777" w:rsidR="00E350C8" w:rsidRDefault="00E350C8" w:rsidP="00E350C8">
      <w:pPr>
        <w:rPr>
          <w:ins w:id="1252" w:author="Kranich, Peter" w:date="2020-10-22T12:36:00Z"/>
        </w:rPr>
      </w:pPr>
      <w:ins w:id="1253" w:author="Kranich, Peter" w:date="2020-10-22T12:36:00Z">
        <w:r>
          <w:t>Examples:</w:t>
        </w:r>
      </w:ins>
    </w:p>
    <w:p w14:paraId="7755F930" w14:textId="77777777" w:rsidR="00E350C8" w:rsidRDefault="00E350C8" w:rsidP="00E350C8">
      <w:pPr>
        <w:rPr>
          <w:ins w:id="1254" w:author="Kranich, Peter" w:date="2020-10-22T12:36:00Z"/>
        </w:rPr>
      </w:pPr>
      <w:ins w:id="1255" w:author="Kranich, Peter" w:date="2020-10-22T12:36:00Z">
        <w:r>
          <w:tab/>
          <w:t>| system</w:t>
        </w:r>
        <w:r>
          <w:tab/>
          <w:t xml:space="preserve">| action </w:t>
        </w:r>
        <w:r>
          <w:tab/>
          <w:t>|</w:t>
        </w:r>
      </w:ins>
    </w:p>
    <w:p w14:paraId="38458F6A" w14:textId="77777777" w:rsidR="00E350C8" w:rsidRDefault="00E350C8" w:rsidP="00E350C8">
      <w:pPr>
        <w:rPr>
          <w:ins w:id="1256" w:author="Kranich, Peter" w:date="2020-10-22T12:36:00Z"/>
        </w:rPr>
      </w:pPr>
      <w:ins w:id="1257" w:author="Kranich, Peter" w:date="2020-10-22T12:36:00Z">
        <w:r>
          <w:tab/>
          <w:t>| DAS</w:t>
        </w:r>
        <w:r>
          <w:tab/>
        </w:r>
        <w:r>
          <w:tab/>
          <w:t xml:space="preserve">| disabled </w:t>
        </w:r>
        <w:r>
          <w:tab/>
          <w:t>|</w:t>
        </w:r>
      </w:ins>
    </w:p>
    <w:p w14:paraId="5F9B9B6A" w14:textId="77777777" w:rsidR="00E350C8" w:rsidRDefault="00E350C8" w:rsidP="00E350C8">
      <w:pPr>
        <w:rPr>
          <w:ins w:id="1258" w:author="Kranich, Peter" w:date="2020-10-22T12:36:00Z"/>
        </w:rPr>
      </w:pPr>
      <w:ins w:id="1259" w:author="Kranich, Peter" w:date="2020-10-22T12:36:00Z">
        <w:r>
          <w:tab/>
          <w:t>| DIS</w:t>
        </w:r>
        <w:r>
          <w:tab/>
        </w:r>
        <w:r>
          <w:tab/>
          <w:t>| paused</w:t>
        </w:r>
        <w:r>
          <w:tab/>
          <w:t>|</w:t>
        </w:r>
      </w:ins>
    </w:p>
    <w:p w14:paraId="6FA61D67" w14:textId="77777777" w:rsidR="00E350C8" w:rsidRPr="00F14C1C" w:rsidRDefault="00E350C8" w:rsidP="00E350C8">
      <w:pPr>
        <w:rPr>
          <w:ins w:id="1260" w:author="Kranich, Peter" w:date="2020-10-22T12:36:00Z"/>
        </w:rPr>
      </w:pPr>
    </w:p>
    <w:p w14:paraId="52C2E7D6" w14:textId="77777777" w:rsidR="00E350C8" w:rsidRDefault="00E350C8" w:rsidP="00E350C8">
      <w:pPr>
        <w:rPr>
          <w:ins w:id="1261" w:author="Kranich, Peter" w:date="2020-10-22T12:36:00Z"/>
        </w:rPr>
      </w:pPr>
    </w:p>
    <w:p w14:paraId="1A44DA7B" w14:textId="77777777" w:rsidR="00E350C8" w:rsidRDefault="00E350C8" w:rsidP="00E350C8">
      <w:pPr>
        <w:pStyle w:val="Heading3"/>
        <w:rPr>
          <w:ins w:id="1262" w:author="Kranich, Peter" w:date="2020-10-22T12:36:00Z"/>
        </w:rPr>
      </w:pPr>
      <w:ins w:id="1263" w:author="Kranich, Peter" w:date="2020-10-22T12:36:00Z">
        <w:r>
          <w:lastRenderedPageBreak/>
          <w:t>Scenario Outline: Caregiver acknowledges the alert at the DAS/DIS remote alerting device</w:t>
        </w:r>
      </w:ins>
    </w:p>
    <w:p w14:paraId="5E7E5D13" w14:textId="77777777" w:rsidR="00E350C8" w:rsidRDefault="00E350C8" w:rsidP="00E350C8">
      <w:pPr>
        <w:rPr>
          <w:ins w:id="1264" w:author="Kranich, Peter" w:date="2020-10-22T12:36:00Z"/>
        </w:rPr>
      </w:pPr>
      <w:ins w:id="1265" w:author="Kranich, Peter" w:date="2020-10-22T12:36:00Z">
        <w:r w:rsidRPr="00F14C1C">
          <w:rPr>
            <w:b/>
            <w:bCs/>
          </w:rPr>
          <w:t>Given</w:t>
        </w:r>
        <w:r>
          <w:t xml:space="preserve"> alert event was detected by a medical device attached to the patient</w:t>
        </w:r>
      </w:ins>
    </w:p>
    <w:p w14:paraId="30C58B2E" w14:textId="77777777" w:rsidR="00E350C8" w:rsidRDefault="00E350C8" w:rsidP="00E350C8">
      <w:pPr>
        <w:rPr>
          <w:ins w:id="1266" w:author="Kranich, Peter" w:date="2020-10-22T12:36:00Z"/>
        </w:rPr>
      </w:pPr>
      <w:ins w:id="1267" w:author="Kranich, Peter" w:date="2020-10-22T12:36:00Z">
        <w:r w:rsidRPr="00F14C1C">
          <w:rPr>
            <w:b/>
            <w:bCs/>
          </w:rPr>
          <w:t>When</w:t>
        </w:r>
        <w:r>
          <w:t xml:space="preserve"> caregiver acknowledges the alert at the DAS/DIS remote alerting device</w:t>
        </w:r>
      </w:ins>
    </w:p>
    <w:p w14:paraId="25791F0E" w14:textId="77777777" w:rsidR="00E350C8" w:rsidRDefault="00E350C8" w:rsidP="00E350C8">
      <w:pPr>
        <w:rPr>
          <w:ins w:id="1268" w:author="Kranich, Peter" w:date="2020-10-22T12:36:00Z"/>
        </w:rPr>
      </w:pPr>
      <w:ins w:id="1269" w:author="Kranich, Peter" w:date="2020-10-22T12:36:00Z">
        <w:r w:rsidRPr="00092169">
          <w:rPr>
            <w:b/>
            <w:bCs/>
          </w:rPr>
          <w:t>And</w:t>
        </w:r>
        <w:r>
          <w:t xml:space="preserve"> &lt;system&gt; is accessible</w:t>
        </w:r>
      </w:ins>
    </w:p>
    <w:p w14:paraId="32A93088" w14:textId="77777777" w:rsidR="00E350C8" w:rsidRDefault="00E350C8" w:rsidP="00E350C8">
      <w:pPr>
        <w:rPr>
          <w:ins w:id="1270" w:author="Kranich, Peter" w:date="2020-10-22T12:36:00Z"/>
        </w:rPr>
      </w:pPr>
      <w:ins w:id="1271" w:author="Kranich, Peter" w:date="2020-10-22T12:36:00Z">
        <w:r w:rsidRPr="00F14C1C">
          <w:rPr>
            <w:b/>
            <w:bCs/>
          </w:rPr>
          <w:t>Then</w:t>
        </w:r>
        <w:r>
          <w:t xml:space="preserve"> the alert shall be shown as &lt;visualL&gt; at the medical device locally</w:t>
        </w:r>
      </w:ins>
    </w:p>
    <w:p w14:paraId="1FB7A015" w14:textId="77777777" w:rsidR="00E350C8" w:rsidRPr="00F14C1C" w:rsidRDefault="00E350C8" w:rsidP="00E350C8">
      <w:pPr>
        <w:rPr>
          <w:ins w:id="1272" w:author="Kranich, Peter" w:date="2020-10-22T12:36:00Z"/>
        </w:rPr>
      </w:pPr>
      <w:ins w:id="1273" w:author="Kranich, Peter" w:date="2020-10-22T12:36:00Z">
        <w:r w:rsidRPr="00083FB1">
          <w:rPr>
            <w:b/>
            <w:bCs/>
          </w:rPr>
          <w:t>And</w:t>
        </w:r>
        <w:r>
          <w:t xml:space="preserve"> the audio alarm shall be &lt;action&gt; on the medical device in the patient room</w:t>
        </w:r>
      </w:ins>
    </w:p>
    <w:p w14:paraId="628514D4" w14:textId="77777777" w:rsidR="00E350C8" w:rsidRDefault="00E350C8" w:rsidP="00E350C8">
      <w:pPr>
        <w:rPr>
          <w:ins w:id="1274" w:author="Kranich, Peter" w:date="2020-10-22T12:36:00Z"/>
        </w:rPr>
      </w:pPr>
      <w:ins w:id="1275" w:author="Kranich, Peter" w:date="2020-10-22T12:36:00Z">
        <w:r w:rsidRPr="00ED3D32">
          <w:rPr>
            <w:b/>
            <w:bCs/>
          </w:rPr>
          <w:t>And</w:t>
        </w:r>
        <w:r>
          <w:t xml:space="preserve"> the alert shall be shown as &lt;visualR&gt; on the</w:t>
        </w:r>
        <w:r w:rsidRPr="004466C8">
          <w:t xml:space="preserve"> </w:t>
        </w:r>
        <w:r>
          <w:t>caregiver’s remote alerting device</w:t>
        </w:r>
      </w:ins>
    </w:p>
    <w:p w14:paraId="267CE2A2" w14:textId="77777777" w:rsidR="00E350C8" w:rsidRDefault="00E350C8" w:rsidP="00E350C8">
      <w:pPr>
        <w:rPr>
          <w:ins w:id="1276" w:author="Kranich, Peter" w:date="2020-10-22T12:36:00Z"/>
        </w:rPr>
      </w:pPr>
      <w:ins w:id="1277" w:author="Kranich, Peter" w:date="2020-10-22T12:36:00Z">
        <w:r w:rsidRPr="00083FB1">
          <w:rPr>
            <w:b/>
            <w:bCs/>
          </w:rPr>
          <w:t>And</w:t>
        </w:r>
        <w:r>
          <w:t xml:space="preserve"> the audio alarm shall be disabled on the caregiver’s remote alerting device for this alert event</w:t>
        </w:r>
      </w:ins>
    </w:p>
    <w:p w14:paraId="200F1D9F" w14:textId="77777777" w:rsidR="00E350C8" w:rsidRDefault="00E350C8" w:rsidP="00E350C8">
      <w:pPr>
        <w:rPr>
          <w:ins w:id="1278" w:author="Kranich, Peter" w:date="2020-10-22T12:36:00Z"/>
        </w:rPr>
      </w:pPr>
    </w:p>
    <w:p w14:paraId="7EF01C26" w14:textId="77777777" w:rsidR="00E350C8" w:rsidRDefault="00E350C8" w:rsidP="00E350C8">
      <w:pPr>
        <w:rPr>
          <w:ins w:id="1279" w:author="Kranich, Peter" w:date="2020-10-22T12:36:00Z"/>
        </w:rPr>
      </w:pPr>
      <w:ins w:id="1280" w:author="Kranich, Peter" w:date="2020-10-22T12:36:00Z">
        <w:r>
          <w:t>Examples:</w:t>
        </w:r>
      </w:ins>
    </w:p>
    <w:p w14:paraId="5C74D145" w14:textId="77777777" w:rsidR="00E350C8" w:rsidRDefault="00E350C8" w:rsidP="00E350C8">
      <w:pPr>
        <w:rPr>
          <w:ins w:id="1281" w:author="Kranich, Peter" w:date="2020-10-22T12:36:00Z"/>
        </w:rPr>
      </w:pPr>
      <w:ins w:id="1282" w:author="Kranich, Peter" w:date="2020-10-22T12:36:00Z">
        <w:r>
          <w:tab/>
          <w:t>| system</w:t>
        </w:r>
        <w:r>
          <w:tab/>
          <w:t xml:space="preserve">| visualL </w:t>
        </w:r>
        <w:r>
          <w:tab/>
        </w:r>
        <w:r>
          <w:tab/>
          <w:t>| visualR</w:t>
        </w:r>
        <w:r>
          <w:tab/>
        </w:r>
        <w:r>
          <w:tab/>
          <w:t>| action</w:t>
        </w:r>
        <w:r>
          <w:tab/>
        </w:r>
        <w:r>
          <w:tab/>
          <w:t>|</w:t>
        </w:r>
      </w:ins>
    </w:p>
    <w:p w14:paraId="088D1A76" w14:textId="77777777" w:rsidR="00E350C8" w:rsidRDefault="00E350C8" w:rsidP="00E350C8">
      <w:pPr>
        <w:rPr>
          <w:ins w:id="1283" w:author="Kranich, Peter" w:date="2020-10-22T12:36:00Z"/>
        </w:rPr>
      </w:pPr>
      <w:ins w:id="1284" w:author="Kranich, Peter" w:date="2020-10-22T12:36:00Z">
        <w:r>
          <w:tab/>
          <w:t>| DAS</w:t>
        </w:r>
        <w:r>
          <w:tab/>
        </w:r>
        <w:r>
          <w:tab/>
          <w:t xml:space="preserve">| acknowledged </w:t>
        </w:r>
        <w:r>
          <w:tab/>
          <w:t>| acknowledged</w:t>
        </w:r>
        <w:r>
          <w:tab/>
          <w:t>|</w:t>
        </w:r>
        <w:r w:rsidRPr="000A6588">
          <w:t xml:space="preserve"> </w:t>
        </w:r>
        <w:r>
          <w:t>disabled</w:t>
        </w:r>
        <w:r>
          <w:tab/>
          <w:t>|</w:t>
        </w:r>
      </w:ins>
    </w:p>
    <w:p w14:paraId="283CE4E7" w14:textId="77777777" w:rsidR="00E350C8" w:rsidRDefault="00E350C8" w:rsidP="00E350C8">
      <w:pPr>
        <w:rPr>
          <w:ins w:id="1285" w:author="Kranich, Peter" w:date="2020-10-22T12:36:00Z"/>
        </w:rPr>
      </w:pPr>
      <w:ins w:id="1286" w:author="Kranich, Peter" w:date="2020-10-22T12:36:00Z">
        <w:r>
          <w:tab/>
          <w:t>| DIS</w:t>
        </w:r>
        <w:r>
          <w:tab/>
        </w:r>
        <w:r>
          <w:tab/>
          <w:t>| paused</w:t>
        </w:r>
        <w:r>
          <w:tab/>
        </w:r>
        <w:r>
          <w:tab/>
          <w:t>|</w:t>
        </w:r>
        <w:r w:rsidRPr="000A6588">
          <w:t xml:space="preserve"> </w:t>
        </w:r>
        <w:r>
          <w:t>confirmed</w:t>
        </w:r>
        <w:r>
          <w:tab/>
        </w:r>
        <w:r>
          <w:tab/>
          <w:t>| paused</w:t>
        </w:r>
        <w:r>
          <w:tab/>
          <w:t>|</w:t>
        </w:r>
      </w:ins>
    </w:p>
    <w:p w14:paraId="4326490F" w14:textId="77777777" w:rsidR="00E350C8" w:rsidRPr="00F14C1C" w:rsidRDefault="00E350C8" w:rsidP="00E350C8">
      <w:pPr>
        <w:rPr>
          <w:ins w:id="1287" w:author="Kranich, Peter" w:date="2020-10-22T12:36:00Z"/>
        </w:rPr>
      </w:pPr>
    </w:p>
    <w:p w14:paraId="2007EBF0" w14:textId="77777777" w:rsidR="004F4586" w:rsidRDefault="004F4586">
      <w:pPr>
        <w:spacing w:after="160" w:line="259" w:lineRule="auto"/>
        <w:rPr>
          <w:rFonts w:asciiTheme="majorHAnsi" w:eastAsiaTheme="majorEastAsia" w:hAnsiTheme="majorHAnsi" w:cstheme="majorBidi"/>
          <w:color w:val="2F5496" w:themeColor="accent1" w:themeShade="BF"/>
          <w:sz w:val="26"/>
          <w:szCs w:val="26"/>
        </w:rPr>
      </w:pPr>
      <w:r>
        <w:br w:type="page"/>
      </w:r>
    </w:p>
    <w:p w14:paraId="72E6E925" w14:textId="77777777" w:rsidR="00DC238A" w:rsidDel="00D0281D" w:rsidRDefault="00DC238A">
      <w:pPr>
        <w:pStyle w:val="Heading1"/>
        <w:rPr>
          <w:del w:id="1288" w:author="Ken Fuchs" w:date="2020-07-04T12:33:00Z"/>
        </w:rPr>
      </w:pPr>
    </w:p>
    <w:p w14:paraId="0C016F6F" w14:textId="77777777" w:rsidR="00DC238A" w:rsidDel="00D0281D" w:rsidRDefault="00DC238A">
      <w:pPr>
        <w:pStyle w:val="Heading1"/>
        <w:rPr>
          <w:del w:id="1289" w:author="Ken Fuchs" w:date="2020-07-04T12:33:00Z"/>
        </w:rPr>
        <w:pPrChange w:id="1290" w:author="Ken Fuchs" w:date="2020-07-04T12:33:00Z">
          <w:pPr>
            <w:spacing w:after="160" w:line="259" w:lineRule="auto"/>
          </w:pPr>
        </w:pPrChange>
      </w:pPr>
      <w:del w:id="1291" w:author="Ken Fuchs" w:date="2020-07-04T10:15:00Z">
        <w:r w:rsidDel="00327364">
          <w:br w:type="page"/>
        </w:r>
      </w:del>
    </w:p>
    <w:p w14:paraId="63F9E163" w14:textId="39B95A17" w:rsidR="00924533" w:rsidRPr="00924533" w:rsidRDefault="00924533">
      <w:pPr>
        <w:pStyle w:val="Heading1"/>
      </w:pPr>
      <w:bookmarkStart w:id="1292" w:name="_Toc53753029"/>
      <w:bookmarkStart w:id="1293" w:name="_Toc54263061"/>
      <w:r>
        <w:t xml:space="preserve">Feature: </w:t>
      </w:r>
      <w:r w:rsidR="00737ED5">
        <w:t xml:space="preserve">Audio alarm behavior dependent on </w:t>
      </w:r>
      <w:r w:rsidR="00547DF7">
        <w:t xml:space="preserve">the </w:t>
      </w:r>
      <w:r w:rsidR="00737ED5">
        <w:t>p</w:t>
      </w:r>
      <w:r>
        <w:t>resence of caregiver in patient room</w:t>
      </w:r>
      <w:bookmarkEnd w:id="1292"/>
      <w:bookmarkEnd w:id="1293"/>
    </w:p>
    <w:p w14:paraId="584AB945" w14:textId="27E29AFF" w:rsidR="00924533" w:rsidRDefault="00125FB9" w:rsidP="00125FB9">
      <w:pPr>
        <w:spacing w:before="100" w:beforeAutospacing="1" w:after="100" w:afterAutospacing="1"/>
        <w:rPr>
          <w:ins w:id="1294" w:author="Kranich, Peter" w:date="2020-10-21T13:57:00Z"/>
        </w:rPr>
      </w:pPr>
      <w:r>
        <w:t>Claire is an ICU nurse and responsible for patients which have severe infectious disease and therefore, these patients are housed in isolation rooms in order to prevent the spread of diseases in the hospital. According to hospital’s protocol for isolation rooms, she has to wear protective clothing and is not allow</w:t>
      </w:r>
      <w:r w:rsidR="00924533">
        <w:t>ed</w:t>
      </w:r>
      <w:r>
        <w:t xml:space="preserve"> to use her mobile device in the isolation room. Therefore, before she enters the isolation room, Claire suspends the audio alarm delegation for all the bedside device in the isolation room through her mobile device, so that she will directly acoustically be notified by the device</w:t>
      </w:r>
      <w:r w:rsidR="00924533">
        <w:t>s</w:t>
      </w:r>
      <w:r>
        <w:t xml:space="preserve"> in the isolation room detecting an alarm event.</w:t>
      </w:r>
      <w:ins w:id="1295" w:author="Kranich, Peter" w:date="2020-10-21T13:55:00Z">
        <w:r w:rsidR="00134439">
          <w:t xml:space="preserve"> The audio alarm at her smart phone is disabled at the same time.</w:t>
        </w:r>
      </w:ins>
      <w:r w:rsidR="00924533">
        <w:br/>
        <w:t>At another care unit, the caregivers are automatically located, and when the system detects the presence of a caregiver in the isolation room</w:t>
      </w:r>
      <w:ins w:id="1296" w:author="Kranich, Peter" w:date="2020-10-21T13:55:00Z">
        <w:r w:rsidR="006861AE">
          <w:t>,</w:t>
        </w:r>
      </w:ins>
      <w:r w:rsidR="00924533">
        <w:t xml:space="preserve"> the system </w:t>
      </w:r>
      <w:r w:rsidR="00F25595">
        <w:t xml:space="preserve">automatically suspends the audio alarm </w:t>
      </w:r>
      <w:ins w:id="1297" w:author="Kranich, Peter" w:date="2020-10-21T13:56:00Z">
        <w:r w:rsidR="006861AE">
          <w:t>at the medical devices and disables the audio alarm at the smart phone</w:t>
        </w:r>
      </w:ins>
      <w:del w:id="1298" w:author="Kranich, Peter" w:date="2020-10-21T13:56:00Z">
        <w:r w:rsidR="00F25595" w:rsidDel="006861AE">
          <w:delText>delegation</w:delText>
        </w:r>
      </w:del>
      <w:r w:rsidR="00F25595">
        <w:t>.</w:t>
      </w:r>
    </w:p>
    <w:p w14:paraId="0FC08100" w14:textId="77777777" w:rsidR="006861AE" w:rsidRDefault="006861AE" w:rsidP="006861AE">
      <w:pPr>
        <w:spacing w:before="100" w:beforeAutospacing="1" w:after="100" w:afterAutospacing="1"/>
        <w:rPr>
          <w:ins w:id="1299" w:author="Kranich, Peter" w:date="2020-10-21T13:57:00Z"/>
        </w:rPr>
      </w:pPr>
      <w:ins w:id="1300" w:author="Kranich, Peter" w:date="2020-10-21T13:57:00Z">
        <w:r>
          <w:t>Later in the day, Claire is back in the nurse station. At the nurse station, they have a central patient monitoring station showing the patient data from all the patients Claire’s care team is responsible for. While she is in the nurse station, the audio alarm at her smart phone is disabled since the central patient monitoring station will activate an audio alarm if one of the monitored patients has an alert event.</w:t>
        </w:r>
      </w:ins>
    </w:p>
    <w:p w14:paraId="67219EB6" w14:textId="77777777" w:rsidR="006861AE" w:rsidRDefault="006861AE" w:rsidP="006861AE">
      <w:pPr>
        <w:rPr>
          <w:ins w:id="1301" w:author="Kranich, Peter" w:date="2020-10-21T13:57:00Z"/>
        </w:rPr>
      </w:pPr>
      <w:ins w:id="1302" w:author="Kranich, Peter" w:date="2020-10-21T13:57:00Z">
        <w:r>
          <w:t>Extended scenario:</w:t>
        </w:r>
      </w:ins>
    </w:p>
    <w:p w14:paraId="0FD2916C" w14:textId="6659F62C" w:rsidR="006861AE" w:rsidRDefault="006861AE" w:rsidP="006861AE">
      <w:pPr>
        <w:rPr>
          <w:ins w:id="1303" w:author="Kranich, Peter" w:date="2020-10-21T13:58:00Z"/>
        </w:rPr>
      </w:pPr>
      <w:ins w:id="1304" w:author="Kranich, Peter" w:date="2020-10-21T13:57:00Z">
        <w:r w:rsidRPr="00750B2B">
          <w:t>Staff resources and skill level varies within a team. At the same time, workload can change during a shift. The clinical team needs to be able to readily adapt and re-allocate their resources. A differentiated alarm logistics system must support this workflow by enabling allow dynamic patient allocation (alarm notifications) from one caregiver to another caregiver.</w:t>
        </w:r>
      </w:ins>
    </w:p>
    <w:p w14:paraId="2445E182" w14:textId="77777777" w:rsidR="006861AE" w:rsidRDefault="006861AE" w:rsidP="006861AE">
      <w:pPr>
        <w:rPr>
          <w:ins w:id="1305" w:author="Kranich, Peter" w:date="2020-10-21T13:57:00Z"/>
        </w:rPr>
      </w:pPr>
    </w:p>
    <w:p w14:paraId="7B7C3068" w14:textId="77777777" w:rsidR="006861AE" w:rsidRPr="00750B2B" w:rsidRDefault="006861AE" w:rsidP="006861AE">
      <w:pPr>
        <w:rPr>
          <w:ins w:id="1306" w:author="Kranich, Peter" w:date="2020-10-21T13:57:00Z"/>
        </w:rPr>
      </w:pPr>
    </w:p>
    <w:p w14:paraId="3B60E867" w14:textId="1C21A5E4" w:rsidR="006861AE" w:rsidDel="006861AE" w:rsidRDefault="006861AE" w:rsidP="00125FB9">
      <w:pPr>
        <w:spacing w:before="100" w:beforeAutospacing="1" w:after="100" w:afterAutospacing="1"/>
        <w:rPr>
          <w:del w:id="1307" w:author="Kranich, Peter" w:date="2020-10-21T13:57:00Z"/>
        </w:rPr>
      </w:pPr>
    </w:p>
    <w:p w14:paraId="6B2F5DDB" w14:textId="77777777" w:rsidR="006861AE" w:rsidRDefault="006861AE" w:rsidP="006861AE">
      <w:pPr>
        <w:pStyle w:val="Heading2"/>
        <w:rPr>
          <w:ins w:id="1308" w:author="Kranich, Peter" w:date="2020-10-21T14:00:00Z"/>
        </w:rPr>
        <w:pPrChange w:id="1309" w:author="Kranich, Peter" w:date="2020-10-21T14:00:00Z">
          <w:pPr>
            <w:pStyle w:val="Heading3"/>
          </w:pPr>
        </w:pPrChange>
      </w:pPr>
      <w:bookmarkStart w:id="1310" w:name="_Toc54263062"/>
      <w:ins w:id="1311" w:author="Kranich, Peter" w:date="2020-10-21T14:00:00Z">
        <w:r>
          <w:t>Scenario Outline: Caregiver is not present in the patient room and a distributed alarm system (DAS/DIS) is accessible</w:t>
        </w:r>
        <w:bookmarkEnd w:id="1310"/>
      </w:ins>
    </w:p>
    <w:p w14:paraId="66ED808A" w14:textId="4D87BB75" w:rsidR="00BE5DB6" w:rsidDel="006861AE" w:rsidRDefault="00BE5DB6" w:rsidP="006861AE">
      <w:pPr>
        <w:pStyle w:val="Heading2"/>
        <w:rPr>
          <w:del w:id="1312" w:author="Kranich, Peter" w:date="2020-10-21T14:00:00Z"/>
        </w:rPr>
        <w:pPrChange w:id="1313" w:author="Kranich, Peter" w:date="2020-10-21T13:58:00Z">
          <w:pPr>
            <w:pStyle w:val="Heading3"/>
          </w:pPr>
        </w:pPrChange>
      </w:pPr>
      <w:del w:id="1314" w:author="Kranich, Peter" w:date="2020-10-21T14:00:00Z">
        <w:r w:rsidDel="006861AE">
          <w:delText>Scenario</w:delText>
        </w:r>
        <w:r w:rsidR="004B436A" w:rsidDel="006861AE">
          <w:delText xml:space="preserve"> Outline</w:delText>
        </w:r>
        <w:r w:rsidDel="006861AE">
          <w:delText>: Caregiver is not present in the patient room and a remote alerting system</w:delText>
        </w:r>
        <w:r w:rsidR="00F834F8" w:rsidDel="006861AE">
          <w:delText xml:space="preserve"> according </w:delText>
        </w:r>
        <w:r w:rsidDel="006861AE">
          <w:delText>is accessible</w:delText>
        </w:r>
      </w:del>
    </w:p>
    <w:p w14:paraId="40691BAE" w14:textId="538DCCC1"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B57AB1E" w14:textId="77777777" w:rsidR="00BE5DB6" w:rsidRDefault="00BE5DB6" w:rsidP="00BE5DB6">
      <w:r w:rsidRPr="00F14C1C">
        <w:rPr>
          <w:b/>
          <w:bCs/>
        </w:rPr>
        <w:t>When</w:t>
      </w:r>
      <w:r>
        <w:t xml:space="preserve"> there is an alert event on one or more medical devices in the patient room</w:t>
      </w:r>
    </w:p>
    <w:p w14:paraId="0D4C6DA0" w14:textId="7D28F193" w:rsidR="00BE5DB6" w:rsidRDefault="00BE5DB6" w:rsidP="00BE5DB6">
      <w:r w:rsidRPr="00793368">
        <w:rPr>
          <w:b/>
          <w:bCs/>
        </w:rPr>
        <w:t>And</w:t>
      </w:r>
      <w:r>
        <w:t xml:space="preserve"> </w:t>
      </w:r>
      <w:del w:id="1315" w:author="Kranich, Peter" w:date="2020-10-21T14:05:00Z">
        <w:r w:rsidDel="00E337B8">
          <w:delText xml:space="preserve">remote </w:delText>
        </w:r>
      </w:del>
      <w:r w:rsidR="004B436A">
        <w:t>&lt;system&gt;</w:t>
      </w:r>
      <w:del w:id="1316" w:author="Kranich, Peter" w:date="2020-10-21T14:05:00Z">
        <w:r w:rsidR="004B436A" w:rsidDel="006861AE">
          <w:delText xml:space="preserve"> </w:delText>
        </w:r>
        <w:r w:rsidDel="006861AE">
          <w:delText>alerting system</w:delText>
        </w:r>
      </w:del>
      <w:r>
        <w:t xml:space="preserve"> is accessible</w:t>
      </w:r>
    </w:p>
    <w:p w14:paraId="481650CA" w14:textId="2483D269" w:rsidR="00BE5DB6" w:rsidRDefault="00BE5DB6" w:rsidP="00BE5DB6">
      <w:r w:rsidRPr="00F14C1C">
        <w:rPr>
          <w:b/>
          <w:bCs/>
        </w:rPr>
        <w:t>Then</w:t>
      </w:r>
      <w:r>
        <w:t xml:space="preserve"> the alerts</w:t>
      </w:r>
      <w:r w:rsidR="00F834F8">
        <w:t xml:space="preserve"> on the medical devices</w:t>
      </w:r>
      <w:r>
        <w:t xml:space="preserve"> shall be shown on the remote alerting devices</w:t>
      </w:r>
    </w:p>
    <w:p w14:paraId="1B264208" w14:textId="428C12B0" w:rsidR="00BE5DB6" w:rsidRDefault="00BE5DB6" w:rsidP="00BE5DB6">
      <w:pPr>
        <w:rPr>
          <w:ins w:id="1317" w:author="Kranich, Peter" w:date="2020-10-21T14:06:00Z"/>
        </w:rPr>
      </w:pPr>
      <w:r w:rsidRPr="00BE5DB6">
        <w:rPr>
          <w:b/>
          <w:bCs/>
        </w:rPr>
        <w:t>And</w:t>
      </w:r>
      <w:r>
        <w:t xml:space="preserve"> the audio alarm shall be enabled on the remote alerting devices</w:t>
      </w:r>
    </w:p>
    <w:p w14:paraId="12B5D52A" w14:textId="1C5E25C2" w:rsidR="00E337B8" w:rsidRDefault="00E337B8" w:rsidP="00BE5DB6">
      <w:ins w:id="1318" w:author="Kranich, Peter" w:date="2020-10-21T14:06:00Z">
        <w:r w:rsidRPr="0045760D">
          <w:rPr>
            <w:b/>
            <w:bCs/>
          </w:rPr>
          <w:t>And</w:t>
        </w:r>
        <w:r>
          <w:t xml:space="preserve"> the alert shall be shown on the medical device locally</w:t>
        </w:r>
      </w:ins>
    </w:p>
    <w:p w14:paraId="25BFEEEC" w14:textId="63D04B13" w:rsidR="00BE5DB6" w:rsidRDefault="00BE5DB6" w:rsidP="00BE5DB6">
      <w:r w:rsidRPr="00793368">
        <w:rPr>
          <w:b/>
          <w:bCs/>
        </w:rPr>
        <w:t>And</w:t>
      </w:r>
      <w:r>
        <w:t xml:space="preserve"> the audio alarm shall be </w:t>
      </w:r>
      <w:r w:rsidR="004B436A">
        <w:t>&lt;action&gt;</w:t>
      </w:r>
      <w:r>
        <w:t xml:space="preserve"> on the medical devices in the patient room </w:t>
      </w:r>
    </w:p>
    <w:p w14:paraId="6F0E1C8C" w14:textId="0B6A0E6A" w:rsidR="004B436A" w:rsidRDefault="004B436A" w:rsidP="00BE5DB6"/>
    <w:p w14:paraId="7EB7AD2E" w14:textId="1714B518" w:rsidR="004B436A" w:rsidRDefault="004B436A" w:rsidP="00BE5DB6">
      <w:r>
        <w:t>Examples:</w:t>
      </w:r>
    </w:p>
    <w:p w14:paraId="1074282C" w14:textId="39E49580" w:rsidR="004B436A" w:rsidRDefault="004B436A" w:rsidP="00BE5DB6">
      <w:r>
        <w:tab/>
        <w:t>| system</w:t>
      </w:r>
      <w:r>
        <w:tab/>
        <w:t xml:space="preserve">| action </w:t>
      </w:r>
      <w:r>
        <w:tab/>
        <w:t>|</w:t>
      </w:r>
    </w:p>
    <w:p w14:paraId="63545C58" w14:textId="047928EA" w:rsidR="004B436A" w:rsidRDefault="004B436A" w:rsidP="00BE5DB6">
      <w:r>
        <w:tab/>
        <w:t>| DAS</w:t>
      </w:r>
      <w:r>
        <w:tab/>
      </w:r>
      <w:r>
        <w:tab/>
        <w:t xml:space="preserve">| disabled </w:t>
      </w:r>
      <w:r>
        <w:tab/>
        <w:t>|</w:t>
      </w:r>
    </w:p>
    <w:p w14:paraId="37234E95" w14:textId="55B4F9C0" w:rsidR="004B436A" w:rsidRDefault="004B436A" w:rsidP="00BE5DB6">
      <w:r>
        <w:tab/>
        <w:t>| DIS</w:t>
      </w:r>
      <w:r>
        <w:tab/>
      </w:r>
      <w:r>
        <w:tab/>
        <w:t>| paused</w:t>
      </w:r>
      <w:r>
        <w:tab/>
        <w:t>|</w:t>
      </w:r>
    </w:p>
    <w:p w14:paraId="4F3D882F" w14:textId="5D460894" w:rsidR="00BE5DB6" w:rsidRDefault="00BE5DB6" w:rsidP="00BE5DB6"/>
    <w:p w14:paraId="0EA162C6" w14:textId="77777777" w:rsidR="00E337B8" w:rsidRDefault="00E337B8">
      <w:pPr>
        <w:spacing w:after="160" w:line="259" w:lineRule="auto"/>
        <w:rPr>
          <w:ins w:id="1319" w:author="Kranich, Peter" w:date="2020-10-21T14:07:00Z"/>
          <w:rFonts w:asciiTheme="majorHAnsi" w:eastAsiaTheme="majorEastAsia" w:hAnsiTheme="majorHAnsi" w:cstheme="majorBidi"/>
          <w:color w:val="2F5496" w:themeColor="accent1" w:themeShade="BF"/>
          <w:sz w:val="26"/>
          <w:szCs w:val="26"/>
        </w:rPr>
      </w:pPr>
      <w:ins w:id="1320" w:author="Kranich, Peter" w:date="2020-10-21T14:07:00Z">
        <w:r>
          <w:br w:type="page"/>
        </w:r>
      </w:ins>
    </w:p>
    <w:p w14:paraId="14444288" w14:textId="21C6D5CD" w:rsidR="00F834F8" w:rsidRDefault="00F834F8" w:rsidP="006861AE">
      <w:pPr>
        <w:pStyle w:val="Heading2"/>
        <w:pPrChange w:id="1321" w:author="Kranich, Peter" w:date="2020-10-21T13:58:00Z">
          <w:pPr>
            <w:pStyle w:val="Heading3"/>
          </w:pPr>
        </w:pPrChange>
      </w:pPr>
      <w:bookmarkStart w:id="1322" w:name="_Toc54263063"/>
      <w:r>
        <w:lastRenderedPageBreak/>
        <w:t>Scenario</w:t>
      </w:r>
      <w:r w:rsidR="004B436A">
        <w:t xml:space="preserve"> Outline</w:t>
      </w:r>
      <w:r>
        <w:t xml:space="preserve">: Caregiver is present in the patient room and </w:t>
      </w:r>
      <w:ins w:id="1323" w:author="Kranich, Peter" w:date="2020-10-21T14:08:00Z">
        <w:r w:rsidR="00E337B8">
          <w:t>a distributed alarm system (DAS/DIS) is accessible</w:t>
        </w:r>
      </w:ins>
      <w:bookmarkEnd w:id="1322"/>
      <w:del w:id="1324" w:author="Kranich, Peter" w:date="2020-10-21T14:08:00Z">
        <w:r w:rsidDel="00E337B8">
          <w:delText>a remote alerting system is accessible</w:delText>
        </w:r>
      </w:del>
    </w:p>
    <w:p w14:paraId="19B91C86" w14:textId="4C88AF0B" w:rsidR="00F834F8" w:rsidRDefault="00F834F8" w:rsidP="00F834F8">
      <w:r w:rsidRPr="00F14C1C">
        <w:rPr>
          <w:b/>
          <w:bCs/>
        </w:rPr>
        <w:t>Given</w:t>
      </w:r>
      <w:r>
        <w:t xml:space="preserve"> caregiver indicated his/her presence or the presence of a caregiver was automatically detected</w:t>
      </w:r>
    </w:p>
    <w:p w14:paraId="6D87EE3C" w14:textId="77777777" w:rsidR="00F834F8" w:rsidRDefault="00F834F8" w:rsidP="00F834F8">
      <w:r w:rsidRPr="00F14C1C">
        <w:rPr>
          <w:b/>
          <w:bCs/>
        </w:rPr>
        <w:t>When</w:t>
      </w:r>
      <w:r>
        <w:t xml:space="preserve"> there is an alert event on one or more medical devices in the patient room</w:t>
      </w:r>
    </w:p>
    <w:p w14:paraId="12CB5E6C" w14:textId="1E530039" w:rsidR="00F834F8" w:rsidRDefault="00F834F8" w:rsidP="00F834F8">
      <w:r w:rsidRPr="00793368">
        <w:rPr>
          <w:b/>
          <w:bCs/>
        </w:rPr>
        <w:t>And</w:t>
      </w:r>
      <w:r>
        <w:t xml:space="preserve"> </w:t>
      </w:r>
      <w:del w:id="1325" w:author="Kranich, Peter" w:date="2020-10-21T14:08:00Z">
        <w:r w:rsidDel="00E337B8">
          <w:delText>remote</w:delText>
        </w:r>
        <w:r w:rsidR="004B436A" w:rsidDel="00E337B8">
          <w:delText xml:space="preserve"> </w:delText>
        </w:r>
      </w:del>
      <w:r w:rsidR="004B436A">
        <w:t>&lt;system&gt;</w:t>
      </w:r>
      <w:del w:id="1326" w:author="Kranich, Peter" w:date="2020-10-21T14:08:00Z">
        <w:r w:rsidDel="00E337B8">
          <w:delText xml:space="preserve"> alerting system</w:delText>
        </w:r>
      </w:del>
      <w:r>
        <w:t xml:space="preserve"> is accessible</w:t>
      </w:r>
    </w:p>
    <w:p w14:paraId="1EF21AFF" w14:textId="72675C4F" w:rsidR="00F834F8" w:rsidRDefault="00F834F8" w:rsidP="00F834F8">
      <w:r w:rsidRPr="00F14C1C">
        <w:rPr>
          <w:b/>
          <w:bCs/>
        </w:rPr>
        <w:t>Then</w:t>
      </w:r>
      <w:r>
        <w:t xml:space="preserve"> the alerts on the medical devices</w:t>
      </w:r>
      <w:r w:rsidR="00904D4A">
        <w:t xml:space="preserve"> in the patient room</w:t>
      </w:r>
      <w:r>
        <w:t xml:space="preserve"> shall be shown on the remote alerting devices</w:t>
      </w:r>
    </w:p>
    <w:p w14:paraId="7B32AF17" w14:textId="3C449B24" w:rsidR="00F834F8" w:rsidRDefault="00F834F8" w:rsidP="00F834F8">
      <w:pPr>
        <w:rPr>
          <w:ins w:id="1327" w:author="Kranich, Peter" w:date="2020-10-21T14:09:00Z"/>
        </w:rPr>
      </w:pPr>
      <w:r w:rsidRPr="00BE5DB6">
        <w:rPr>
          <w:b/>
          <w:bCs/>
        </w:rPr>
        <w:t>And</w:t>
      </w:r>
      <w:r>
        <w:t xml:space="preserve"> the audio alarm shall be </w:t>
      </w:r>
      <w:r w:rsidR="004B436A">
        <w:t>&lt;action&gt;</w:t>
      </w:r>
      <w:r>
        <w:t xml:space="preserve"> on the remote alerting devices</w:t>
      </w:r>
      <w:r w:rsidR="00904D4A">
        <w:t xml:space="preserve"> for these alert events</w:t>
      </w:r>
    </w:p>
    <w:p w14:paraId="2F009124" w14:textId="253342B0" w:rsidR="00E337B8" w:rsidRDefault="00E337B8" w:rsidP="00F834F8">
      <w:ins w:id="1328" w:author="Kranich, Peter" w:date="2020-10-21T14:09:00Z">
        <w:r w:rsidRPr="0045760D">
          <w:rPr>
            <w:b/>
            <w:bCs/>
          </w:rPr>
          <w:t>And</w:t>
        </w:r>
        <w:r>
          <w:t xml:space="preserve"> the alert shall be shown on the medical device locally</w:t>
        </w:r>
      </w:ins>
    </w:p>
    <w:p w14:paraId="321E75C6" w14:textId="77777777" w:rsidR="004B436A" w:rsidRDefault="004B436A" w:rsidP="00F834F8"/>
    <w:p w14:paraId="40DAA4E4" w14:textId="77777777" w:rsidR="004B436A" w:rsidRDefault="004B436A" w:rsidP="004B436A">
      <w:r>
        <w:t>Examples:</w:t>
      </w:r>
    </w:p>
    <w:p w14:paraId="1EF49140" w14:textId="77777777" w:rsidR="004B436A" w:rsidRDefault="004B436A" w:rsidP="004B436A">
      <w:r>
        <w:tab/>
        <w:t>| system</w:t>
      </w:r>
      <w:r>
        <w:tab/>
        <w:t xml:space="preserve">| action </w:t>
      </w:r>
      <w:r>
        <w:tab/>
        <w:t>|</w:t>
      </w:r>
    </w:p>
    <w:p w14:paraId="27751699" w14:textId="77777777" w:rsidR="004B436A" w:rsidRDefault="004B436A" w:rsidP="004B436A">
      <w:r>
        <w:tab/>
        <w:t>| DAS</w:t>
      </w:r>
      <w:r>
        <w:tab/>
      </w:r>
      <w:r>
        <w:tab/>
        <w:t xml:space="preserve">| disabled </w:t>
      </w:r>
      <w:r>
        <w:tab/>
        <w:t>|</w:t>
      </w:r>
    </w:p>
    <w:p w14:paraId="51F0B6F6" w14:textId="0B57280A" w:rsidR="004B436A" w:rsidRDefault="004B436A" w:rsidP="004B436A">
      <w:r>
        <w:tab/>
        <w:t>| DIS</w:t>
      </w:r>
      <w:r>
        <w:tab/>
      </w:r>
      <w:r>
        <w:tab/>
        <w:t xml:space="preserve">| </w:t>
      </w:r>
      <w:r w:rsidR="00A7648E">
        <w:t>enabled</w:t>
      </w:r>
      <w:r>
        <w:tab/>
        <w:t>|</w:t>
      </w:r>
    </w:p>
    <w:p w14:paraId="62C40016" w14:textId="730A0AD1" w:rsidR="00F834F8" w:rsidRDefault="00F834F8" w:rsidP="00BE5DB6"/>
    <w:p w14:paraId="634DF5C6" w14:textId="77777777" w:rsidR="004B436A" w:rsidRPr="00F14C1C" w:rsidRDefault="004B436A" w:rsidP="00BE5DB6"/>
    <w:p w14:paraId="069E529D" w14:textId="14E96261" w:rsidR="00BE5DB6" w:rsidRDefault="00BE5DB6" w:rsidP="006861AE">
      <w:pPr>
        <w:pStyle w:val="Heading2"/>
        <w:pPrChange w:id="1329" w:author="Kranich, Peter" w:date="2020-10-21T13:58:00Z">
          <w:pPr>
            <w:pStyle w:val="Heading3"/>
          </w:pPr>
        </w:pPrChange>
      </w:pPr>
      <w:bookmarkStart w:id="1330" w:name="_Toc54263064"/>
      <w:r>
        <w:t xml:space="preserve">Scenario: Caregiver is not present in the patient room and </w:t>
      </w:r>
      <w:ins w:id="1331" w:author="Kranich, Peter" w:date="2020-10-21T14:09:00Z">
        <w:r w:rsidR="00E337B8">
          <w:t>a distributed alarm system (DAS/DIS) is inaccessible</w:t>
        </w:r>
      </w:ins>
      <w:bookmarkEnd w:id="1330"/>
      <w:del w:id="1332" w:author="Kranich, Peter" w:date="2020-10-21T14:09:00Z">
        <w:r w:rsidDel="00E337B8">
          <w:delText>a remote alerting system is inaccessible</w:delText>
        </w:r>
      </w:del>
    </w:p>
    <w:p w14:paraId="02D3F4DB" w14:textId="6913DFAD"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865224B" w14:textId="77777777" w:rsidR="00BE5DB6" w:rsidRDefault="00BE5DB6" w:rsidP="00BE5DB6">
      <w:r w:rsidRPr="00F14C1C">
        <w:rPr>
          <w:b/>
          <w:bCs/>
        </w:rPr>
        <w:t>When</w:t>
      </w:r>
      <w:r>
        <w:t xml:space="preserve"> there is an alert event on one or more medical devices in the patient room</w:t>
      </w:r>
    </w:p>
    <w:p w14:paraId="7AE15B94" w14:textId="723F512E" w:rsidR="00BE5DB6" w:rsidRDefault="00BE5DB6" w:rsidP="00BE5DB6">
      <w:r w:rsidRPr="00793368">
        <w:rPr>
          <w:b/>
          <w:bCs/>
        </w:rPr>
        <w:t>And</w:t>
      </w:r>
      <w:r>
        <w:t xml:space="preserve"> </w:t>
      </w:r>
      <w:ins w:id="1333" w:author="Kranich, Peter" w:date="2020-10-21T14:10:00Z">
        <w:r w:rsidR="00E337B8">
          <w:t>distributed alarm system (DAS/DIS) is inaccessible</w:t>
        </w:r>
        <w:r w:rsidR="00E337B8" w:rsidDel="00E337B8">
          <w:t xml:space="preserve"> </w:t>
        </w:r>
      </w:ins>
      <w:del w:id="1334" w:author="Kranich, Peter" w:date="2020-10-21T14:10:00Z">
        <w:r w:rsidDel="00E337B8">
          <w:delText>remote alerting system is inaccessible</w:delText>
        </w:r>
      </w:del>
    </w:p>
    <w:p w14:paraId="0511CB70" w14:textId="77777777" w:rsidR="00E337B8" w:rsidRDefault="00BE5DB6" w:rsidP="00E337B8">
      <w:pPr>
        <w:rPr>
          <w:ins w:id="1335" w:author="Kranich, Peter" w:date="2020-10-21T14:10:00Z"/>
        </w:rPr>
      </w:pPr>
      <w:r w:rsidRPr="00F14C1C">
        <w:rPr>
          <w:b/>
          <w:bCs/>
        </w:rPr>
        <w:t>Then</w:t>
      </w:r>
      <w:r>
        <w:t xml:space="preserve"> </w:t>
      </w:r>
      <w:ins w:id="1336" w:author="Kranich, Peter" w:date="2020-10-21T14:10:00Z">
        <w:r w:rsidR="00E337B8">
          <w:t>the alert shall be shown on the medical device locally</w:t>
        </w:r>
      </w:ins>
    </w:p>
    <w:p w14:paraId="40A8F766" w14:textId="0596BEBB" w:rsidR="00335855" w:rsidRDefault="00E337B8" w:rsidP="00E337B8">
      <w:pPr>
        <w:rPr>
          <w:ins w:id="1337" w:author="Kranich, Peter" w:date="2020-10-21T14:11:00Z"/>
        </w:rPr>
      </w:pPr>
      <w:ins w:id="1338" w:author="Kranich, Peter" w:date="2020-10-21T14:10:00Z">
        <w:r>
          <w:rPr>
            <w:b/>
            <w:bCs/>
          </w:rPr>
          <w:t>And</w:t>
        </w:r>
        <w:r>
          <w:t xml:space="preserve"> </w:t>
        </w:r>
      </w:ins>
      <w:r w:rsidR="00BE5DB6">
        <w:t xml:space="preserve">the audio alarm shall be enabled on the medical devices in the patient room </w:t>
      </w:r>
    </w:p>
    <w:p w14:paraId="031FAD81" w14:textId="714FEFB9" w:rsidR="00E337B8" w:rsidRDefault="00E337B8" w:rsidP="00E337B8">
      <w:pPr>
        <w:rPr>
          <w:ins w:id="1339" w:author="Kranich, Peter" w:date="2020-10-21T14:11:00Z"/>
        </w:rPr>
      </w:pPr>
    </w:p>
    <w:p w14:paraId="4EA23744" w14:textId="77777777" w:rsidR="00E337B8" w:rsidRDefault="00E337B8" w:rsidP="00E337B8">
      <w:pPr>
        <w:pStyle w:val="Heading2"/>
        <w:rPr>
          <w:ins w:id="1340" w:author="Kranich, Peter" w:date="2020-10-21T14:11:00Z"/>
        </w:rPr>
        <w:pPrChange w:id="1341" w:author="Kranich, Peter" w:date="2020-10-21T14:12:00Z">
          <w:pPr>
            <w:pStyle w:val="Heading3"/>
          </w:pPr>
        </w:pPrChange>
      </w:pPr>
      <w:bookmarkStart w:id="1342" w:name="_Toc54263065"/>
      <w:ins w:id="1343" w:author="Kranich, Peter" w:date="2020-10-21T14:11:00Z">
        <w:r>
          <w:t>Scenario Outline: Caregiver is at the nurse station equipped with a central monitoring station.  A mobile device distributed alarm system (DAS/DIS) and the central station are accessible.</w:t>
        </w:r>
        <w:bookmarkEnd w:id="1342"/>
      </w:ins>
    </w:p>
    <w:p w14:paraId="402F1966" w14:textId="77777777" w:rsidR="00E337B8" w:rsidRDefault="00E337B8" w:rsidP="00E337B8">
      <w:pPr>
        <w:rPr>
          <w:ins w:id="1344" w:author="Kranich, Peter" w:date="2020-10-21T14:11:00Z"/>
        </w:rPr>
      </w:pPr>
      <w:ins w:id="1345" w:author="Kranich, Peter" w:date="2020-10-21T14:11:00Z">
        <w:r w:rsidRPr="00F14C1C">
          <w:rPr>
            <w:b/>
            <w:bCs/>
          </w:rPr>
          <w:t>Given</w:t>
        </w:r>
        <w:r>
          <w:t xml:space="preserve"> caregiver indicated his/her presence or the presence of a caregiver was automatically detected</w:t>
        </w:r>
      </w:ins>
    </w:p>
    <w:p w14:paraId="69EE34E5" w14:textId="77777777" w:rsidR="00E337B8" w:rsidRDefault="00E337B8" w:rsidP="00E337B8">
      <w:pPr>
        <w:rPr>
          <w:ins w:id="1346" w:author="Kranich, Peter" w:date="2020-10-21T14:11:00Z"/>
        </w:rPr>
      </w:pPr>
      <w:ins w:id="1347" w:author="Kranich, Peter" w:date="2020-10-21T14:11:00Z">
        <w:r w:rsidRPr="007805A2">
          <w:rPr>
            <w:b/>
            <w:bCs/>
          </w:rPr>
          <w:t>And</w:t>
        </w:r>
        <w:r>
          <w:t xml:space="preserve"> audio alarm for the caregiver’s mobile alerting device is configured as &lt;configuration&gt; when caregiver is at the nurse station</w:t>
        </w:r>
      </w:ins>
    </w:p>
    <w:p w14:paraId="72702309" w14:textId="77777777" w:rsidR="00E337B8" w:rsidRDefault="00E337B8" w:rsidP="00E337B8">
      <w:pPr>
        <w:rPr>
          <w:ins w:id="1348" w:author="Kranich, Peter" w:date="2020-10-21T14:11:00Z"/>
        </w:rPr>
      </w:pPr>
      <w:ins w:id="1349" w:author="Kranich, Peter" w:date="2020-10-21T14:11:00Z">
        <w:r w:rsidRPr="00F14C1C">
          <w:rPr>
            <w:b/>
            <w:bCs/>
          </w:rPr>
          <w:t>When</w:t>
        </w:r>
        <w:r>
          <w:t xml:space="preserve"> there is an alert event on one or more medical devices in the patient room</w:t>
        </w:r>
      </w:ins>
    </w:p>
    <w:p w14:paraId="52FCF50C" w14:textId="77777777" w:rsidR="00E337B8" w:rsidRDefault="00E337B8" w:rsidP="00E337B8">
      <w:pPr>
        <w:rPr>
          <w:ins w:id="1350" w:author="Kranich, Peter" w:date="2020-10-21T14:11:00Z"/>
        </w:rPr>
      </w:pPr>
      <w:ins w:id="1351" w:author="Kranich, Peter" w:date="2020-10-21T14:11:00Z">
        <w:r w:rsidRPr="00793368">
          <w:rPr>
            <w:b/>
            <w:bCs/>
          </w:rPr>
          <w:t>And</w:t>
        </w:r>
        <w:r>
          <w:t xml:space="preserve"> distributed alarm system (DAS/DIS) is accessible</w:t>
        </w:r>
      </w:ins>
    </w:p>
    <w:p w14:paraId="4D51B309" w14:textId="77777777" w:rsidR="00E337B8" w:rsidRDefault="00E337B8" w:rsidP="00E337B8">
      <w:pPr>
        <w:rPr>
          <w:ins w:id="1352" w:author="Kranich, Peter" w:date="2020-10-21T14:11:00Z"/>
        </w:rPr>
      </w:pPr>
      <w:ins w:id="1353" w:author="Kranich, Peter" w:date="2020-10-21T14:11:00Z">
        <w:r w:rsidRPr="007805A2">
          <w:rPr>
            <w:b/>
            <w:bCs/>
          </w:rPr>
          <w:t>And</w:t>
        </w:r>
        <w:r>
          <w:t xml:space="preserve"> the central monitoring station is accessible</w:t>
        </w:r>
      </w:ins>
    </w:p>
    <w:p w14:paraId="524E4CC4" w14:textId="77777777" w:rsidR="00E337B8" w:rsidRDefault="00E337B8" w:rsidP="00E337B8">
      <w:pPr>
        <w:rPr>
          <w:ins w:id="1354" w:author="Kranich, Peter" w:date="2020-10-21T14:11:00Z"/>
        </w:rPr>
      </w:pPr>
      <w:ins w:id="1355" w:author="Kranich, Peter" w:date="2020-10-21T14:11:00Z">
        <w:r w:rsidRPr="00F14C1C">
          <w:rPr>
            <w:b/>
            <w:bCs/>
          </w:rPr>
          <w:t>Then</w:t>
        </w:r>
        <w:r>
          <w:t xml:space="preserve"> the alert shall be shown on the medical device locally</w:t>
        </w:r>
      </w:ins>
    </w:p>
    <w:p w14:paraId="20E3D5A5" w14:textId="77777777" w:rsidR="00E337B8" w:rsidRDefault="00E337B8" w:rsidP="00E337B8">
      <w:pPr>
        <w:rPr>
          <w:ins w:id="1356" w:author="Kranich, Peter" w:date="2020-10-21T14:11:00Z"/>
        </w:rPr>
      </w:pPr>
      <w:ins w:id="1357" w:author="Kranich, Peter" w:date="2020-10-21T14:11:00Z">
        <w:r>
          <w:rPr>
            <w:b/>
            <w:bCs/>
          </w:rPr>
          <w:t>And</w:t>
        </w:r>
        <w:r>
          <w:t xml:space="preserve"> the alert shall be shown on the central monitoring station</w:t>
        </w:r>
      </w:ins>
    </w:p>
    <w:p w14:paraId="5F87D7A2" w14:textId="77777777" w:rsidR="00E337B8" w:rsidRDefault="00E337B8" w:rsidP="00E337B8">
      <w:pPr>
        <w:rPr>
          <w:ins w:id="1358" w:author="Kranich, Peter" w:date="2020-10-21T14:11:00Z"/>
        </w:rPr>
      </w:pPr>
      <w:ins w:id="1359" w:author="Kranich, Peter" w:date="2020-10-21T14:11:00Z">
        <w:r w:rsidRPr="007805A2">
          <w:rPr>
            <w:b/>
            <w:bCs/>
          </w:rPr>
          <w:t>And</w:t>
        </w:r>
        <w:r>
          <w:t xml:space="preserve"> the audio alarm shall be enabled at the central monitoring station</w:t>
        </w:r>
      </w:ins>
    </w:p>
    <w:p w14:paraId="796840A2" w14:textId="77777777" w:rsidR="00E337B8" w:rsidRDefault="00E337B8" w:rsidP="00E337B8">
      <w:pPr>
        <w:rPr>
          <w:ins w:id="1360" w:author="Kranich, Peter" w:date="2020-10-21T14:11:00Z"/>
        </w:rPr>
      </w:pPr>
      <w:ins w:id="1361" w:author="Kranich, Peter" w:date="2020-10-21T14:11:00Z">
        <w:r w:rsidRPr="007805A2">
          <w:rPr>
            <w:b/>
            <w:bCs/>
          </w:rPr>
          <w:t>And</w:t>
        </w:r>
        <w:r>
          <w:t xml:space="preserve"> the alert shall be shown on the caregiver’s mobile alerting device</w:t>
        </w:r>
      </w:ins>
    </w:p>
    <w:p w14:paraId="2F847E70" w14:textId="77777777" w:rsidR="00E337B8" w:rsidRDefault="00E337B8" w:rsidP="00E337B8">
      <w:pPr>
        <w:rPr>
          <w:ins w:id="1362" w:author="Kranich, Peter" w:date="2020-10-21T14:11:00Z"/>
        </w:rPr>
      </w:pPr>
      <w:ins w:id="1363" w:author="Kranich, Peter" w:date="2020-10-21T14:11:00Z">
        <w:r w:rsidRPr="007805A2">
          <w:rPr>
            <w:b/>
            <w:bCs/>
          </w:rPr>
          <w:t>And</w:t>
        </w:r>
        <w:r>
          <w:t xml:space="preserve"> the audio alarm shall be &lt;action&gt; at the caregiver’s mobile alerting device</w:t>
        </w:r>
      </w:ins>
    </w:p>
    <w:p w14:paraId="08F364A2" w14:textId="77777777" w:rsidR="00E337B8" w:rsidRDefault="00E337B8" w:rsidP="00E337B8">
      <w:pPr>
        <w:rPr>
          <w:ins w:id="1364" w:author="Kranich, Peter" w:date="2020-10-21T14:11:00Z"/>
        </w:rPr>
      </w:pPr>
    </w:p>
    <w:p w14:paraId="7C685B70" w14:textId="77777777" w:rsidR="00E337B8" w:rsidRDefault="00E337B8" w:rsidP="00E337B8">
      <w:pPr>
        <w:rPr>
          <w:ins w:id="1365" w:author="Kranich, Peter" w:date="2020-10-21T14:11:00Z"/>
        </w:rPr>
      </w:pPr>
      <w:ins w:id="1366" w:author="Kranich, Peter" w:date="2020-10-21T14:11:00Z">
        <w:r>
          <w:t>Examples:</w:t>
        </w:r>
      </w:ins>
    </w:p>
    <w:p w14:paraId="4A88C78E" w14:textId="77777777" w:rsidR="00E337B8" w:rsidRDefault="00E337B8" w:rsidP="00E337B8">
      <w:pPr>
        <w:ind w:firstLine="708"/>
        <w:rPr>
          <w:ins w:id="1367" w:author="Kranich, Peter" w:date="2020-10-21T14:11:00Z"/>
        </w:rPr>
      </w:pPr>
      <w:ins w:id="1368" w:author="Kranich, Peter" w:date="2020-10-21T14:11:00Z">
        <w:r>
          <w:t>| configuration</w:t>
        </w:r>
        <w:r>
          <w:tab/>
          <w:t xml:space="preserve">| action </w:t>
        </w:r>
        <w:r>
          <w:tab/>
          <w:t>|</w:t>
        </w:r>
      </w:ins>
    </w:p>
    <w:p w14:paraId="7C5C73C4" w14:textId="77777777" w:rsidR="00E337B8" w:rsidRDefault="00E337B8" w:rsidP="00E337B8">
      <w:pPr>
        <w:rPr>
          <w:ins w:id="1369" w:author="Kranich, Peter" w:date="2020-10-21T14:11:00Z"/>
        </w:rPr>
      </w:pPr>
      <w:ins w:id="1370" w:author="Kranich, Peter" w:date="2020-10-21T14:11:00Z">
        <w:r>
          <w:tab/>
          <w:t>| disabled</w:t>
        </w:r>
        <w:r>
          <w:tab/>
          <w:t xml:space="preserve">| disabled </w:t>
        </w:r>
        <w:r>
          <w:tab/>
          <w:t>|</w:t>
        </w:r>
      </w:ins>
    </w:p>
    <w:p w14:paraId="01D2169A" w14:textId="77777777" w:rsidR="00E337B8" w:rsidRDefault="00E337B8" w:rsidP="00E337B8">
      <w:pPr>
        <w:rPr>
          <w:ins w:id="1371" w:author="Kranich, Peter" w:date="2020-10-21T14:11:00Z"/>
        </w:rPr>
      </w:pPr>
      <w:ins w:id="1372" w:author="Kranich, Peter" w:date="2020-10-21T14:11:00Z">
        <w:r>
          <w:tab/>
          <w:t>| enabled</w:t>
        </w:r>
        <w:r>
          <w:tab/>
          <w:t>| enabled</w:t>
        </w:r>
        <w:r>
          <w:tab/>
          <w:t>|</w:t>
        </w:r>
      </w:ins>
    </w:p>
    <w:p w14:paraId="73B9B0BD" w14:textId="77777777" w:rsidR="00E337B8" w:rsidRDefault="00E337B8" w:rsidP="00E337B8">
      <w:pPr>
        <w:spacing w:after="160" w:line="259" w:lineRule="auto"/>
        <w:rPr>
          <w:ins w:id="1373" w:author="Kranich, Peter" w:date="2020-10-21T14:11:00Z"/>
        </w:rPr>
      </w:pPr>
    </w:p>
    <w:p w14:paraId="35BE359A" w14:textId="77777777" w:rsidR="00E337B8" w:rsidRDefault="00E337B8" w:rsidP="00E337B8">
      <w:pPr>
        <w:spacing w:after="160" w:line="259" w:lineRule="auto"/>
        <w:rPr>
          <w:ins w:id="1374" w:author="Kranich, Peter" w:date="2020-10-21T14:11:00Z"/>
          <w:rFonts w:asciiTheme="majorHAnsi" w:eastAsiaTheme="majorEastAsia" w:hAnsiTheme="majorHAnsi" w:cstheme="majorBidi"/>
          <w:color w:val="1F3763" w:themeColor="accent1" w:themeShade="7F"/>
          <w:sz w:val="24"/>
          <w:szCs w:val="24"/>
        </w:rPr>
      </w:pPr>
      <w:ins w:id="1375" w:author="Kranich, Peter" w:date="2020-10-21T14:11:00Z">
        <w:r>
          <w:br w:type="page"/>
        </w:r>
      </w:ins>
    </w:p>
    <w:p w14:paraId="5D1B37ED" w14:textId="77777777" w:rsidR="00E337B8" w:rsidRDefault="00E337B8" w:rsidP="00E337B8">
      <w:pPr>
        <w:pStyle w:val="Heading2"/>
        <w:rPr>
          <w:ins w:id="1376" w:author="Kranich, Peter" w:date="2020-10-21T14:11:00Z"/>
        </w:rPr>
        <w:pPrChange w:id="1377" w:author="Kranich, Peter" w:date="2020-10-21T14:12:00Z">
          <w:pPr>
            <w:pStyle w:val="Heading3"/>
          </w:pPr>
        </w:pPrChange>
      </w:pPr>
      <w:bookmarkStart w:id="1378" w:name="_Toc54263066"/>
      <w:ins w:id="1379" w:author="Kranich, Peter" w:date="2020-10-21T14:11:00Z">
        <w:r>
          <w:lastRenderedPageBreak/>
          <w:t>Scenario: Caregiver is at the nurse station equipped with a central monitoring station.  A mobile device distributed alarm system (DAS/DIS) is accessible but the central station is inaccessible or become inaccessible.</w:t>
        </w:r>
        <w:bookmarkEnd w:id="1378"/>
      </w:ins>
    </w:p>
    <w:p w14:paraId="783D56E9" w14:textId="77777777" w:rsidR="00E337B8" w:rsidRDefault="00E337B8" w:rsidP="00E337B8">
      <w:pPr>
        <w:rPr>
          <w:ins w:id="1380" w:author="Kranich, Peter" w:date="2020-10-21T14:11:00Z"/>
        </w:rPr>
      </w:pPr>
      <w:ins w:id="1381" w:author="Kranich, Peter" w:date="2020-10-21T14:11:00Z">
        <w:r w:rsidRPr="00F14C1C">
          <w:rPr>
            <w:b/>
            <w:bCs/>
          </w:rPr>
          <w:t>Given</w:t>
        </w:r>
        <w:r>
          <w:t xml:space="preserve"> caregiver indicated his/her presence or the presence of a caregiver was automatically detected</w:t>
        </w:r>
      </w:ins>
    </w:p>
    <w:p w14:paraId="643C2459" w14:textId="77777777" w:rsidR="00E337B8" w:rsidRDefault="00E337B8" w:rsidP="00E337B8">
      <w:pPr>
        <w:rPr>
          <w:ins w:id="1382" w:author="Kranich, Peter" w:date="2020-10-21T14:11:00Z"/>
        </w:rPr>
      </w:pPr>
      <w:ins w:id="1383" w:author="Kranich, Peter" w:date="2020-10-21T14:11:00Z">
        <w:r w:rsidRPr="00F14C1C">
          <w:rPr>
            <w:b/>
            <w:bCs/>
          </w:rPr>
          <w:t>When</w:t>
        </w:r>
        <w:r>
          <w:t xml:space="preserve"> there is an alert event on one or more medical devices in the patient room</w:t>
        </w:r>
      </w:ins>
    </w:p>
    <w:p w14:paraId="724B6656" w14:textId="77777777" w:rsidR="00E337B8" w:rsidRDefault="00E337B8" w:rsidP="00E337B8">
      <w:pPr>
        <w:rPr>
          <w:ins w:id="1384" w:author="Kranich, Peter" w:date="2020-10-21T14:11:00Z"/>
        </w:rPr>
      </w:pPr>
      <w:ins w:id="1385" w:author="Kranich, Peter" w:date="2020-10-21T14:11:00Z">
        <w:r w:rsidRPr="00793368">
          <w:rPr>
            <w:b/>
            <w:bCs/>
          </w:rPr>
          <w:t>And</w:t>
        </w:r>
        <w:r>
          <w:t xml:space="preserve"> distributed alarm system (DAS/DIS) is accessible</w:t>
        </w:r>
      </w:ins>
    </w:p>
    <w:p w14:paraId="51A1E2AF" w14:textId="77777777" w:rsidR="00E337B8" w:rsidRDefault="00E337B8" w:rsidP="00E337B8">
      <w:pPr>
        <w:rPr>
          <w:ins w:id="1386" w:author="Kranich, Peter" w:date="2020-10-21T14:11:00Z"/>
        </w:rPr>
      </w:pPr>
      <w:ins w:id="1387" w:author="Kranich, Peter" w:date="2020-10-21T14:11:00Z">
        <w:r w:rsidRPr="007805A2">
          <w:rPr>
            <w:b/>
            <w:bCs/>
          </w:rPr>
          <w:t>And</w:t>
        </w:r>
        <w:r>
          <w:t xml:space="preserve"> the central monitoring station is inaccessible</w:t>
        </w:r>
      </w:ins>
    </w:p>
    <w:p w14:paraId="4A822DB6" w14:textId="77777777" w:rsidR="00E337B8" w:rsidRDefault="00E337B8" w:rsidP="00E337B8">
      <w:pPr>
        <w:rPr>
          <w:ins w:id="1388" w:author="Kranich, Peter" w:date="2020-10-21T14:11:00Z"/>
        </w:rPr>
      </w:pPr>
      <w:ins w:id="1389" w:author="Kranich, Peter" w:date="2020-10-21T14:11:00Z">
        <w:r w:rsidRPr="00F14C1C">
          <w:rPr>
            <w:b/>
            <w:bCs/>
          </w:rPr>
          <w:t>Then</w:t>
        </w:r>
        <w:r>
          <w:t xml:space="preserve"> the alert shall be shown on the medical device locally</w:t>
        </w:r>
      </w:ins>
    </w:p>
    <w:p w14:paraId="7F208CA9" w14:textId="77777777" w:rsidR="00E337B8" w:rsidRDefault="00E337B8" w:rsidP="00E337B8">
      <w:pPr>
        <w:rPr>
          <w:ins w:id="1390" w:author="Kranich, Peter" w:date="2020-10-21T14:11:00Z"/>
        </w:rPr>
      </w:pPr>
      <w:ins w:id="1391" w:author="Kranich, Peter" w:date="2020-10-21T14:11:00Z">
        <w:r w:rsidRPr="007805A2">
          <w:rPr>
            <w:b/>
            <w:bCs/>
          </w:rPr>
          <w:t>And</w:t>
        </w:r>
        <w:r>
          <w:t xml:space="preserve"> the alert shall be shown on the caregiver’s mobile alerting device</w:t>
        </w:r>
      </w:ins>
    </w:p>
    <w:p w14:paraId="1EC11EAA" w14:textId="77777777" w:rsidR="00E337B8" w:rsidRDefault="00E337B8" w:rsidP="00E337B8">
      <w:pPr>
        <w:rPr>
          <w:ins w:id="1392" w:author="Kranich, Peter" w:date="2020-10-21T14:11:00Z"/>
        </w:rPr>
      </w:pPr>
      <w:ins w:id="1393" w:author="Kranich, Peter" w:date="2020-10-21T14:11:00Z">
        <w:r w:rsidRPr="007805A2">
          <w:rPr>
            <w:b/>
            <w:bCs/>
          </w:rPr>
          <w:t>And</w:t>
        </w:r>
        <w:r>
          <w:t xml:space="preserve"> the audio alarm shall be enabled at the caregiver’s mobile alerting device</w:t>
        </w:r>
      </w:ins>
    </w:p>
    <w:p w14:paraId="71C22F8E" w14:textId="77777777" w:rsidR="00E337B8" w:rsidRDefault="00E337B8" w:rsidP="00E337B8">
      <w:pPr>
        <w:rPr>
          <w:ins w:id="1394" w:author="Kranich, Peter" w:date="2020-10-21T14:11:00Z"/>
        </w:rPr>
      </w:pPr>
    </w:p>
    <w:p w14:paraId="41A74595" w14:textId="77777777" w:rsidR="00E337B8" w:rsidRDefault="00E337B8" w:rsidP="00E337B8">
      <w:pPr>
        <w:pStyle w:val="Heading2"/>
        <w:rPr>
          <w:ins w:id="1395" w:author="Kranich, Peter" w:date="2020-10-21T14:11:00Z"/>
        </w:rPr>
        <w:pPrChange w:id="1396" w:author="Kranich, Peter" w:date="2020-10-21T14:12:00Z">
          <w:pPr>
            <w:pStyle w:val="Heading3"/>
          </w:pPr>
        </w:pPrChange>
      </w:pPr>
      <w:bookmarkStart w:id="1397" w:name="_Toc54263067"/>
      <w:ins w:id="1398" w:author="Kranich, Peter" w:date="2020-10-21T14:11:00Z">
        <w:r>
          <w:t>Scenario: Caregiver is at the nurse station equipped with a central monitoring station.  The central station is accessible, but the mobile device distributed alarm system (DAS/DIS) is inaccessible.</w:t>
        </w:r>
        <w:bookmarkEnd w:id="1397"/>
      </w:ins>
    </w:p>
    <w:p w14:paraId="49254DA7" w14:textId="77777777" w:rsidR="00E337B8" w:rsidRDefault="00E337B8" w:rsidP="00E337B8">
      <w:pPr>
        <w:rPr>
          <w:ins w:id="1399" w:author="Kranich, Peter" w:date="2020-10-21T14:11:00Z"/>
        </w:rPr>
      </w:pPr>
      <w:ins w:id="1400" w:author="Kranich, Peter" w:date="2020-10-21T14:11:00Z">
        <w:r w:rsidRPr="00F14C1C">
          <w:rPr>
            <w:b/>
            <w:bCs/>
          </w:rPr>
          <w:t>Given</w:t>
        </w:r>
        <w:r>
          <w:t xml:space="preserve"> caregiver indicated his/her presence or the presence of a caregiver was automatically detected</w:t>
        </w:r>
      </w:ins>
    </w:p>
    <w:p w14:paraId="3720E86B" w14:textId="77777777" w:rsidR="00E337B8" w:rsidRDefault="00E337B8" w:rsidP="00E337B8">
      <w:pPr>
        <w:rPr>
          <w:ins w:id="1401" w:author="Kranich, Peter" w:date="2020-10-21T14:11:00Z"/>
        </w:rPr>
      </w:pPr>
      <w:ins w:id="1402" w:author="Kranich, Peter" w:date="2020-10-21T14:11:00Z">
        <w:r w:rsidRPr="00F14C1C">
          <w:rPr>
            <w:b/>
            <w:bCs/>
          </w:rPr>
          <w:t>When</w:t>
        </w:r>
        <w:r>
          <w:t xml:space="preserve"> there is an alert event on one or more medical devices in the patient room</w:t>
        </w:r>
      </w:ins>
    </w:p>
    <w:p w14:paraId="0481282B" w14:textId="77777777" w:rsidR="00E337B8" w:rsidRDefault="00E337B8" w:rsidP="00E337B8">
      <w:pPr>
        <w:rPr>
          <w:ins w:id="1403" w:author="Kranich, Peter" w:date="2020-10-21T14:11:00Z"/>
        </w:rPr>
      </w:pPr>
      <w:ins w:id="1404" w:author="Kranich, Peter" w:date="2020-10-21T14:11:00Z">
        <w:r w:rsidRPr="00793368">
          <w:rPr>
            <w:b/>
            <w:bCs/>
          </w:rPr>
          <w:t>And</w:t>
        </w:r>
        <w:r>
          <w:t xml:space="preserve"> distributed alarm system (DAS/DIS) is inaccessible</w:t>
        </w:r>
      </w:ins>
    </w:p>
    <w:p w14:paraId="69EE9E2F" w14:textId="77777777" w:rsidR="00E337B8" w:rsidRDefault="00E337B8" w:rsidP="00E337B8">
      <w:pPr>
        <w:rPr>
          <w:ins w:id="1405" w:author="Kranich, Peter" w:date="2020-10-21T14:11:00Z"/>
        </w:rPr>
      </w:pPr>
      <w:ins w:id="1406" w:author="Kranich, Peter" w:date="2020-10-21T14:11:00Z">
        <w:r w:rsidRPr="007805A2">
          <w:rPr>
            <w:b/>
            <w:bCs/>
          </w:rPr>
          <w:t>And</w:t>
        </w:r>
        <w:r>
          <w:t xml:space="preserve"> the central monitoring station is accessible</w:t>
        </w:r>
      </w:ins>
    </w:p>
    <w:p w14:paraId="0237637E" w14:textId="77777777" w:rsidR="00E337B8" w:rsidRDefault="00E337B8" w:rsidP="00E337B8">
      <w:pPr>
        <w:rPr>
          <w:ins w:id="1407" w:author="Kranich, Peter" w:date="2020-10-21T14:11:00Z"/>
        </w:rPr>
      </w:pPr>
      <w:ins w:id="1408" w:author="Kranich, Peter" w:date="2020-10-21T14:11:00Z">
        <w:r w:rsidRPr="00F14C1C">
          <w:rPr>
            <w:b/>
            <w:bCs/>
          </w:rPr>
          <w:t>Then</w:t>
        </w:r>
        <w:r>
          <w:t xml:space="preserve"> the alert shall be shown on the medical device locally</w:t>
        </w:r>
      </w:ins>
    </w:p>
    <w:p w14:paraId="21F09A43" w14:textId="77777777" w:rsidR="00E337B8" w:rsidRDefault="00E337B8" w:rsidP="00E337B8">
      <w:pPr>
        <w:rPr>
          <w:ins w:id="1409" w:author="Kranich, Peter" w:date="2020-10-21T14:11:00Z"/>
        </w:rPr>
      </w:pPr>
      <w:ins w:id="1410" w:author="Kranich, Peter" w:date="2020-10-21T14:11:00Z">
        <w:r>
          <w:rPr>
            <w:b/>
            <w:bCs/>
          </w:rPr>
          <w:t>And</w:t>
        </w:r>
        <w:r>
          <w:t xml:space="preserve"> the alert shall be shown on the central monitoring station</w:t>
        </w:r>
      </w:ins>
    </w:p>
    <w:p w14:paraId="265ACCBE" w14:textId="77777777" w:rsidR="00E337B8" w:rsidRDefault="00E337B8" w:rsidP="00E337B8">
      <w:pPr>
        <w:rPr>
          <w:ins w:id="1411" w:author="Kranich, Peter" w:date="2020-10-21T14:11:00Z"/>
        </w:rPr>
      </w:pPr>
      <w:ins w:id="1412" w:author="Kranich, Peter" w:date="2020-10-21T14:11:00Z">
        <w:r w:rsidRPr="007805A2">
          <w:rPr>
            <w:b/>
            <w:bCs/>
          </w:rPr>
          <w:t>And</w:t>
        </w:r>
        <w:r>
          <w:t xml:space="preserve"> the audio alarm shall be enabled at the central monitoring station</w:t>
        </w:r>
      </w:ins>
    </w:p>
    <w:p w14:paraId="046D5BAF" w14:textId="77777777" w:rsidR="00E337B8" w:rsidRDefault="00E337B8" w:rsidP="00E337B8">
      <w:pPr>
        <w:rPr>
          <w:ins w:id="1413" w:author="Kranich, Peter" w:date="2020-10-21T14:11:00Z"/>
        </w:rPr>
      </w:pPr>
    </w:p>
    <w:p w14:paraId="72630710" w14:textId="77777777" w:rsidR="00E337B8" w:rsidRDefault="00E337B8" w:rsidP="00E337B8">
      <w:pPr>
        <w:pStyle w:val="Heading2"/>
        <w:rPr>
          <w:ins w:id="1414" w:author="Kranich, Peter" w:date="2020-10-21T14:11:00Z"/>
        </w:rPr>
        <w:pPrChange w:id="1415" w:author="Kranich, Peter" w:date="2020-10-21T14:13:00Z">
          <w:pPr>
            <w:pStyle w:val="Heading3"/>
          </w:pPr>
        </w:pPrChange>
      </w:pPr>
      <w:bookmarkStart w:id="1416" w:name="_Toc54263068"/>
      <w:ins w:id="1417" w:author="Kranich, Peter" w:date="2020-10-21T14:11:00Z">
        <w:r>
          <w:t>Scenario Outline: Caregiver has left the nurse station equipped with a central monitoring station.  A mobile device distributed alarm system (DAS/DIS) and the central station are accessible.</w:t>
        </w:r>
        <w:bookmarkEnd w:id="1416"/>
      </w:ins>
    </w:p>
    <w:p w14:paraId="5C12DD62" w14:textId="77777777" w:rsidR="00E337B8" w:rsidRDefault="00E337B8" w:rsidP="00E337B8">
      <w:pPr>
        <w:rPr>
          <w:ins w:id="1418" w:author="Kranich, Peter" w:date="2020-10-21T14:11:00Z"/>
        </w:rPr>
      </w:pPr>
      <w:ins w:id="1419" w:author="Kranich, Peter" w:date="2020-10-21T14:11:00Z">
        <w:r w:rsidRPr="00F14C1C">
          <w:rPr>
            <w:b/>
            <w:bCs/>
          </w:rPr>
          <w:t>Given</w:t>
        </w:r>
        <w:r>
          <w:t xml:space="preserve"> caregiver indicated his/her absence or the absence of a caregiver was automatically detected</w:t>
        </w:r>
      </w:ins>
    </w:p>
    <w:p w14:paraId="5AC3DA15" w14:textId="77777777" w:rsidR="00E337B8" w:rsidRDefault="00E337B8" w:rsidP="00E337B8">
      <w:pPr>
        <w:rPr>
          <w:ins w:id="1420" w:author="Kranich, Peter" w:date="2020-10-21T14:11:00Z"/>
        </w:rPr>
      </w:pPr>
      <w:ins w:id="1421" w:author="Kranich, Peter" w:date="2020-10-21T14:11:00Z">
        <w:r w:rsidRPr="007805A2">
          <w:rPr>
            <w:b/>
            <w:bCs/>
          </w:rPr>
          <w:t>And</w:t>
        </w:r>
        <w:r>
          <w:t xml:space="preserve"> audio alarm at the central monitoring station is configured as &lt;configuration&gt; when caregiver has left the nurse station</w:t>
        </w:r>
      </w:ins>
    </w:p>
    <w:p w14:paraId="26923D89" w14:textId="77777777" w:rsidR="00E337B8" w:rsidRDefault="00E337B8" w:rsidP="00E337B8">
      <w:pPr>
        <w:rPr>
          <w:ins w:id="1422" w:author="Kranich, Peter" w:date="2020-10-21T14:11:00Z"/>
        </w:rPr>
      </w:pPr>
      <w:ins w:id="1423" w:author="Kranich, Peter" w:date="2020-10-21T14:11:00Z">
        <w:r w:rsidRPr="00F14C1C">
          <w:rPr>
            <w:b/>
            <w:bCs/>
          </w:rPr>
          <w:t>When</w:t>
        </w:r>
        <w:r>
          <w:t xml:space="preserve"> there is an alert event on one or more medical devices in the patient room</w:t>
        </w:r>
      </w:ins>
    </w:p>
    <w:p w14:paraId="534F6571" w14:textId="77777777" w:rsidR="00E337B8" w:rsidRDefault="00E337B8" w:rsidP="00E337B8">
      <w:pPr>
        <w:rPr>
          <w:ins w:id="1424" w:author="Kranich, Peter" w:date="2020-10-21T14:11:00Z"/>
        </w:rPr>
      </w:pPr>
      <w:ins w:id="1425" w:author="Kranich, Peter" w:date="2020-10-21T14:11:00Z">
        <w:r w:rsidRPr="00793368">
          <w:rPr>
            <w:b/>
            <w:bCs/>
          </w:rPr>
          <w:t>And</w:t>
        </w:r>
        <w:r>
          <w:t xml:space="preserve"> distributed alarm system (DAS/DIS) is accessible</w:t>
        </w:r>
      </w:ins>
    </w:p>
    <w:p w14:paraId="27F3947E" w14:textId="77777777" w:rsidR="00E337B8" w:rsidRDefault="00E337B8" w:rsidP="00E337B8">
      <w:pPr>
        <w:rPr>
          <w:ins w:id="1426" w:author="Kranich, Peter" w:date="2020-10-21T14:11:00Z"/>
        </w:rPr>
      </w:pPr>
      <w:ins w:id="1427" w:author="Kranich, Peter" w:date="2020-10-21T14:11:00Z">
        <w:r w:rsidRPr="007805A2">
          <w:rPr>
            <w:b/>
            <w:bCs/>
          </w:rPr>
          <w:t>And</w:t>
        </w:r>
        <w:r>
          <w:t xml:space="preserve"> the central monitoring station is accessible</w:t>
        </w:r>
      </w:ins>
    </w:p>
    <w:p w14:paraId="46946397" w14:textId="77777777" w:rsidR="00E337B8" w:rsidRDefault="00E337B8" w:rsidP="00E337B8">
      <w:pPr>
        <w:rPr>
          <w:ins w:id="1428" w:author="Kranich, Peter" w:date="2020-10-21T14:11:00Z"/>
        </w:rPr>
      </w:pPr>
      <w:ins w:id="1429" w:author="Kranich, Peter" w:date="2020-10-21T14:11:00Z">
        <w:r w:rsidRPr="00F14C1C">
          <w:rPr>
            <w:b/>
            <w:bCs/>
          </w:rPr>
          <w:t>Then</w:t>
        </w:r>
        <w:r>
          <w:t xml:space="preserve"> the alert shall be shown on the medical device locally</w:t>
        </w:r>
      </w:ins>
    </w:p>
    <w:p w14:paraId="45BD6C13" w14:textId="77777777" w:rsidR="00E337B8" w:rsidRDefault="00E337B8" w:rsidP="00E337B8">
      <w:pPr>
        <w:rPr>
          <w:ins w:id="1430" w:author="Kranich, Peter" w:date="2020-10-21T14:11:00Z"/>
        </w:rPr>
      </w:pPr>
      <w:ins w:id="1431" w:author="Kranich, Peter" w:date="2020-10-21T14:11:00Z">
        <w:r>
          <w:rPr>
            <w:b/>
            <w:bCs/>
          </w:rPr>
          <w:t>And</w:t>
        </w:r>
        <w:r>
          <w:t xml:space="preserve"> the alert shall be shown on the central monitoring station</w:t>
        </w:r>
      </w:ins>
    </w:p>
    <w:p w14:paraId="0EE7F50A" w14:textId="77777777" w:rsidR="00E337B8" w:rsidRDefault="00E337B8" w:rsidP="00E337B8">
      <w:pPr>
        <w:rPr>
          <w:ins w:id="1432" w:author="Kranich, Peter" w:date="2020-10-21T14:11:00Z"/>
        </w:rPr>
      </w:pPr>
      <w:ins w:id="1433" w:author="Kranich, Peter" w:date="2020-10-21T14:11:00Z">
        <w:r w:rsidRPr="007805A2">
          <w:rPr>
            <w:b/>
            <w:bCs/>
          </w:rPr>
          <w:t>And</w:t>
        </w:r>
        <w:r>
          <w:t xml:space="preserve"> the audio alarm shall be &lt;action&gt; at the central monitoring station</w:t>
        </w:r>
      </w:ins>
    </w:p>
    <w:p w14:paraId="73B035D4" w14:textId="77777777" w:rsidR="00E337B8" w:rsidRDefault="00E337B8" w:rsidP="00E337B8">
      <w:pPr>
        <w:rPr>
          <w:ins w:id="1434" w:author="Kranich, Peter" w:date="2020-10-21T14:11:00Z"/>
        </w:rPr>
      </w:pPr>
      <w:ins w:id="1435" w:author="Kranich, Peter" w:date="2020-10-21T14:11:00Z">
        <w:r w:rsidRPr="007805A2">
          <w:rPr>
            <w:b/>
            <w:bCs/>
          </w:rPr>
          <w:t>And</w:t>
        </w:r>
        <w:r>
          <w:t xml:space="preserve"> the alert shall be shown on the caregiver’s mobile alerting device</w:t>
        </w:r>
      </w:ins>
    </w:p>
    <w:p w14:paraId="4A0E04DE" w14:textId="77777777" w:rsidR="00E337B8" w:rsidRDefault="00E337B8" w:rsidP="00E337B8">
      <w:pPr>
        <w:rPr>
          <w:ins w:id="1436" w:author="Kranich, Peter" w:date="2020-10-21T14:11:00Z"/>
        </w:rPr>
      </w:pPr>
      <w:ins w:id="1437" w:author="Kranich, Peter" w:date="2020-10-21T14:11:00Z">
        <w:r w:rsidRPr="007805A2">
          <w:rPr>
            <w:b/>
            <w:bCs/>
          </w:rPr>
          <w:t>And</w:t>
        </w:r>
        <w:r>
          <w:t xml:space="preserve"> the audio alarm shall be enabled at the caregiver’s mobile alerting device</w:t>
        </w:r>
      </w:ins>
    </w:p>
    <w:p w14:paraId="16DDA66C" w14:textId="77777777" w:rsidR="00E337B8" w:rsidRDefault="00E337B8" w:rsidP="00E337B8">
      <w:pPr>
        <w:rPr>
          <w:ins w:id="1438" w:author="Kranich, Peter" w:date="2020-10-21T14:11:00Z"/>
        </w:rPr>
      </w:pPr>
    </w:p>
    <w:p w14:paraId="504634AE" w14:textId="77777777" w:rsidR="00E337B8" w:rsidRDefault="00E337B8" w:rsidP="00E337B8">
      <w:pPr>
        <w:rPr>
          <w:ins w:id="1439" w:author="Kranich, Peter" w:date="2020-10-21T14:11:00Z"/>
        </w:rPr>
      </w:pPr>
      <w:ins w:id="1440" w:author="Kranich, Peter" w:date="2020-10-21T14:11:00Z">
        <w:r>
          <w:t>Examples:</w:t>
        </w:r>
      </w:ins>
    </w:p>
    <w:p w14:paraId="305FE0F0" w14:textId="77777777" w:rsidR="00E337B8" w:rsidRDefault="00E337B8" w:rsidP="00E337B8">
      <w:pPr>
        <w:ind w:firstLine="708"/>
        <w:rPr>
          <w:ins w:id="1441" w:author="Kranich, Peter" w:date="2020-10-21T14:11:00Z"/>
        </w:rPr>
      </w:pPr>
      <w:ins w:id="1442" w:author="Kranich, Peter" w:date="2020-10-21T14:11:00Z">
        <w:r>
          <w:t>| configuration</w:t>
        </w:r>
        <w:r>
          <w:tab/>
          <w:t xml:space="preserve">| action </w:t>
        </w:r>
        <w:r>
          <w:tab/>
          <w:t>|</w:t>
        </w:r>
      </w:ins>
    </w:p>
    <w:p w14:paraId="694515FA" w14:textId="77777777" w:rsidR="00E337B8" w:rsidRDefault="00E337B8" w:rsidP="00E337B8">
      <w:pPr>
        <w:rPr>
          <w:ins w:id="1443" w:author="Kranich, Peter" w:date="2020-10-21T14:11:00Z"/>
        </w:rPr>
      </w:pPr>
      <w:ins w:id="1444" w:author="Kranich, Peter" w:date="2020-10-21T14:11:00Z">
        <w:r>
          <w:tab/>
          <w:t>| disabled</w:t>
        </w:r>
        <w:r>
          <w:tab/>
          <w:t xml:space="preserve">| disabled </w:t>
        </w:r>
        <w:r>
          <w:tab/>
          <w:t>|</w:t>
        </w:r>
      </w:ins>
    </w:p>
    <w:p w14:paraId="1A68F9E7" w14:textId="77777777" w:rsidR="00E337B8" w:rsidRDefault="00E337B8" w:rsidP="00E337B8">
      <w:pPr>
        <w:rPr>
          <w:ins w:id="1445" w:author="Kranich, Peter" w:date="2020-10-21T14:11:00Z"/>
        </w:rPr>
      </w:pPr>
      <w:ins w:id="1446" w:author="Kranich, Peter" w:date="2020-10-21T14:11:00Z">
        <w:r>
          <w:tab/>
          <w:t>| enabled</w:t>
        </w:r>
        <w:r>
          <w:tab/>
          <w:t>| enabled</w:t>
        </w:r>
        <w:r>
          <w:tab/>
          <w:t>|</w:t>
        </w:r>
      </w:ins>
    </w:p>
    <w:p w14:paraId="4847E3D7" w14:textId="77777777" w:rsidR="00E337B8" w:rsidRDefault="00E337B8" w:rsidP="00E337B8">
      <w:pPr>
        <w:rPr>
          <w:ins w:id="1447" w:author="Kranich, Peter" w:date="2020-10-21T14:11:00Z"/>
        </w:rPr>
      </w:pPr>
    </w:p>
    <w:p w14:paraId="08FC8F8B" w14:textId="77777777" w:rsidR="00E337B8" w:rsidRDefault="00E337B8" w:rsidP="00E337B8">
      <w:pPr>
        <w:spacing w:after="160" w:line="259" w:lineRule="auto"/>
        <w:rPr>
          <w:ins w:id="1448" w:author="Kranich, Peter" w:date="2020-10-21T14:11:00Z"/>
          <w:rFonts w:asciiTheme="majorHAnsi" w:eastAsiaTheme="majorEastAsia" w:hAnsiTheme="majorHAnsi" w:cstheme="majorBidi"/>
          <w:color w:val="1F3763" w:themeColor="accent1" w:themeShade="7F"/>
          <w:sz w:val="24"/>
          <w:szCs w:val="24"/>
        </w:rPr>
      </w:pPr>
      <w:ins w:id="1449" w:author="Kranich, Peter" w:date="2020-10-21T14:11:00Z">
        <w:r>
          <w:br w:type="page"/>
        </w:r>
      </w:ins>
    </w:p>
    <w:p w14:paraId="5C1B7234" w14:textId="77777777" w:rsidR="00E337B8" w:rsidRDefault="00E337B8" w:rsidP="00E337B8">
      <w:pPr>
        <w:pStyle w:val="Heading2"/>
        <w:rPr>
          <w:ins w:id="1450" w:author="Kranich, Peter" w:date="2020-10-21T14:11:00Z"/>
        </w:rPr>
        <w:pPrChange w:id="1451" w:author="Kranich, Peter" w:date="2020-10-21T14:13:00Z">
          <w:pPr>
            <w:pStyle w:val="Heading3"/>
          </w:pPr>
        </w:pPrChange>
      </w:pPr>
      <w:bookmarkStart w:id="1452" w:name="_Toc54263069"/>
      <w:ins w:id="1453" w:author="Kranich, Peter" w:date="2020-10-21T14:11:00Z">
        <w:r>
          <w:lastRenderedPageBreak/>
          <w:t>Scenario: Caregiver has left the nurse station equipped with a central monitoring station. The central station is accessible, but the mobile device distributed alarm system (DAS/DIS) is inaccessible.</w:t>
        </w:r>
        <w:bookmarkEnd w:id="1452"/>
      </w:ins>
    </w:p>
    <w:p w14:paraId="23F92343" w14:textId="77777777" w:rsidR="00E337B8" w:rsidRDefault="00E337B8" w:rsidP="00E337B8">
      <w:pPr>
        <w:rPr>
          <w:ins w:id="1454" w:author="Kranich, Peter" w:date="2020-10-21T14:11:00Z"/>
        </w:rPr>
      </w:pPr>
      <w:ins w:id="1455" w:author="Kranich, Peter" w:date="2020-10-21T14:11:00Z">
        <w:r w:rsidRPr="00F14C1C">
          <w:rPr>
            <w:b/>
            <w:bCs/>
          </w:rPr>
          <w:t>Given</w:t>
        </w:r>
        <w:r>
          <w:t xml:space="preserve"> caregiver indicated his/her absence or the absence of a caregiver was automatically detected</w:t>
        </w:r>
      </w:ins>
    </w:p>
    <w:p w14:paraId="27CA8A2C" w14:textId="77777777" w:rsidR="00E337B8" w:rsidRDefault="00E337B8" w:rsidP="00E337B8">
      <w:pPr>
        <w:rPr>
          <w:ins w:id="1456" w:author="Kranich, Peter" w:date="2020-10-21T14:11:00Z"/>
        </w:rPr>
      </w:pPr>
      <w:ins w:id="1457" w:author="Kranich, Peter" w:date="2020-10-21T14:11:00Z">
        <w:r w:rsidRPr="00F14C1C">
          <w:rPr>
            <w:b/>
            <w:bCs/>
          </w:rPr>
          <w:t>When</w:t>
        </w:r>
        <w:r>
          <w:t xml:space="preserve"> there is an alert event on one or more medical devices in the patient room</w:t>
        </w:r>
      </w:ins>
    </w:p>
    <w:p w14:paraId="202382BE" w14:textId="77777777" w:rsidR="00E337B8" w:rsidRDefault="00E337B8" w:rsidP="00E337B8">
      <w:pPr>
        <w:rPr>
          <w:ins w:id="1458" w:author="Kranich, Peter" w:date="2020-10-21T14:11:00Z"/>
        </w:rPr>
      </w:pPr>
      <w:ins w:id="1459" w:author="Kranich, Peter" w:date="2020-10-21T14:11:00Z">
        <w:r w:rsidRPr="00793368">
          <w:rPr>
            <w:b/>
            <w:bCs/>
          </w:rPr>
          <w:t>And</w:t>
        </w:r>
        <w:r>
          <w:t xml:space="preserve"> distributed alarm system (DAS/DIS) is inaccessible</w:t>
        </w:r>
      </w:ins>
    </w:p>
    <w:p w14:paraId="0D5B74D0" w14:textId="77777777" w:rsidR="00E337B8" w:rsidRDefault="00E337B8" w:rsidP="00E337B8">
      <w:pPr>
        <w:rPr>
          <w:ins w:id="1460" w:author="Kranich, Peter" w:date="2020-10-21T14:11:00Z"/>
        </w:rPr>
      </w:pPr>
      <w:ins w:id="1461" w:author="Kranich, Peter" w:date="2020-10-21T14:11:00Z">
        <w:r w:rsidRPr="007805A2">
          <w:rPr>
            <w:b/>
            <w:bCs/>
          </w:rPr>
          <w:t>And</w:t>
        </w:r>
        <w:r>
          <w:t xml:space="preserve"> the central monitoring station is accessible</w:t>
        </w:r>
      </w:ins>
    </w:p>
    <w:p w14:paraId="089D1579" w14:textId="77777777" w:rsidR="00E337B8" w:rsidRDefault="00E337B8" w:rsidP="00E337B8">
      <w:pPr>
        <w:rPr>
          <w:ins w:id="1462" w:author="Kranich, Peter" w:date="2020-10-21T14:11:00Z"/>
        </w:rPr>
      </w:pPr>
      <w:ins w:id="1463" w:author="Kranich, Peter" w:date="2020-10-21T14:11:00Z">
        <w:r w:rsidRPr="00F14C1C">
          <w:rPr>
            <w:b/>
            <w:bCs/>
          </w:rPr>
          <w:t>Then</w:t>
        </w:r>
        <w:r>
          <w:t xml:space="preserve"> the alert shall be shown on the medical device locally</w:t>
        </w:r>
      </w:ins>
    </w:p>
    <w:p w14:paraId="0D4D887E" w14:textId="77777777" w:rsidR="00E337B8" w:rsidRDefault="00E337B8" w:rsidP="00E337B8">
      <w:pPr>
        <w:rPr>
          <w:ins w:id="1464" w:author="Kranich, Peter" w:date="2020-10-21T14:11:00Z"/>
        </w:rPr>
      </w:pPr>
      <w:ins w:id="1465" w:author="Kranich, Peter" w:date="2020-10-21T14:11:00Z">
        <w:r>
          <w:rPr>
            <w:b/>
            <w:bCs/>
          </w:rPr>
          <w:t>And</w:t>
        </w:r>
        <w:r>
          <w:t xml:space="preserve"> the alert shall be shown on the central monitoring station</w:t>
        </w:r>
      </w:ins>
    </w:p>
    <w:p w14:paraId="727A12D3" w14:textId="77777777" w:rsidR="00E337B8" w:rsidRDefault="00E337B8" w:rsidP="00E337B8">
      <w:pPr>
        <w:rPr>
          <w:ins w:id="1466" w:author="Kranich, Peter" w:date="2020-10-21T14:11:00Z"/>
        </w:rPr>
      </w:pPr>
      <w:ins w:id="1467" w:author="Kranich, Peter" w:date="2020-10-21T14:11:00Z">
        <w:r w:rsidRPr="007805A2">
          <w:rPr>
            <w:b/>
            <w:bCs/>
          </w:rPr>
          <w:t>And</w:t>
        </w:r>
        <w:r>
          <w:t xml:space="preserve"> the audio alarm shall be enabled at the central monitoring station</w:t>
        </w:r>
      </w:ins>
    </w:p>
    <w:p w14:paraId="22AC7F74" w14:textId="77777777" w:rsidR="00E337B8" w:rsidRDefault="00E337B8" w:rsidP="00E337B8"/>
    <w:p w14:paraId="47610AF0" w14:textId="77777777" w:rsidR="00BE5DB6" w:rsidRDefault="00BE5DB6" w:rsidP="00BE5DB6"/>
    <w:p w14:paraId="098BC4CA" w14:textId="77777777" w:rsidR="00E337B8" w:rsidRDefault="00E337B8">
      <w:pPr>
        <w:spacing w:after="160" w:line="259" w:lineRule="auto"/>
        <w:rPr>
          <w:ins w:id="1468" w:author="Kranich, Peter" w:date="2020-10-21T14:12:00Z"/>
          <w:rFonts w:asciiTheme="majorHAnsi" w:eastAsiaTheme="majorEastAsia" w:hAnsiTheme="majorHAnsi" w:cstheme="majorBidi"/>
          <w:color w:val="2F5496" w:themeColor="accent1" w:themeShade="BF"/>
          <w:sz w:val="26"/>
          <w:szCs w:val="26"/>
        </w:rPr>
      </w:pPr>
      <w:bookmarkStart w:id="1469" w:name="_Toc53753030"/>
      <w:ins w:id="1470" w:author="Kranich, Peter" w:date="2020-10-21T14:12:00Z">
        <w:r>
          <w:br w:type="page"/>
        </w:r>
      </w:ins>
    </w:p>
    <w:p w14:paraId="6C81DC7E" w14:textId="50312CAD" w:rsidR="00A60EAF" w:rsidRDefault="00A60EAF" w:rsidP="00A60EAF">
      <w:pPr>
        <w:pStyle w:val="Heading2"/>
      </w:pPr>
      <w:bookmarkStart w:id="1471" w:name="_Toc54263070"/>
      <w:r>
        <w:lastRenderedPageBreak/>
        <w:t xml:space="preserve">Rule: Individual audio alarming on all </w:t>
      </w:r>
      <w:r w:rsidR="00CE3C4A">
        <w:t xml:space="preserve">medical </w:t>
      </w:r>
      <w:r>
        <w:t>devices is configured</w:t>
      </w:r>
      <w:bookmarkEnd w:id="1469"/>
      <w:bookmarkEnd w:id="1471"/>
    </w:p>
    <w:p w14:paraId="66DD8CA0" w14:textId="4C5917B0" w:rsidR="00A60EAF" w:rsidRDefault="00A60EAF" w:rsidP="00A60EAF">
      <w:r>
        <w:t xml:space="preserve">Per configuration, the audio alarm delegation is suspended on all </w:t>
      </w:r>
      <w:r w:rsidR="00CE3C4A">
        <w:t xml:space="preserve">medical </w:t>
      </w:r>
      <w:r>
        <w:t>devices in the patient room when a caregiver is present in the patient room.</w:t>
      </w:r>
    </w:p>
    <w:p w14:paraId="53F42014" w14:textId="77777777" w:rsidR="00A60EAF" w:rsidRDefault="00A60EAF" w:rsidP="00A60EAF"/>
    <w:p w14:paraId="2F3593B2" w14:textId="5A8BBFFD" w:rsidR="00A60EAF" w:rsidRDefault="00A60EAF" w:rsidP="006861AE">
      <w:pPr>
        <w:pStyle w:val="Heading2"/>
        <w:pPrChange w:id="1472" w:author="Kranich, Peter" w:date="2020-10-21T13:59:00Z">
          <w:pPr>
            <w:pStyle w:val="Heading3"/>
          </w:pPr>
        </w:pPrChange>
      </w:pPr>
      <w:bookmarkStart w:id="1473" w:name="_Toc54263071"/>
      <w:r>
        <w:t xml:space="preserve">Scenario: Caregiver </w:t>
      </w:r>
      <w:r w:rsidR="00F14C1C">
        <w:t>is present in the patient room</w:t>
      </w:r>
      <w:bookmarkEnd w:id="1473"/>
    </w:p>
    <w:p w14:paraId="0E45BF07" w14:textId="5C0C748D" w:rsidR="00F14C1C" w:rsidRDefault="00F14C1C" w:rsidP="00F14C1C">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389CB7F2" w14:textId="4527F9AB" w:rsidR="00F14C1C" w:rsidRDefault="00F14C1C" w:rsidP="00F14C1C">
      <w:r w:rsidRPr="00F14C1C">
        <w:rPr>
          <w:b/>
          <w:bCs/>
        </w:rPr>
        <w:t>When</w:t>
      </w:r>
      <w:r>
        <w:t xml:space="preserve"> there is an alert event on one or more medical devices in the patient room</w:t>
      </w:r>
    </w:p>
    <w:p w14:paraId="29A1EE96" w14:textId="512E86EC" w:rsidR="00F14C1C" w:rsidRPr="00F14C1C" w:rsidRDefault="00F14C1C" w:rsidP="00F14C1C">
      <w:r w:rsidRPr="00F14C1C">
        <w:rPr>
          <w:b/>
          <w:bCs/>
        </w:rPr>
        <w:t>Then</w:t>
      </w:r>
      <w:r>
        <w:t xml:space="preserve"> the audio alarm </w:t>
      </w:r>
      <w:r w:rsidR="00D426D2">
        <w:t>shall be</w:t>
      </w:r>
      <w:r>
        <w:t xml:space="preserve"> enabled on all </w:t>
      </w:r>
      <w:r w:rsidR="00636459">
        <w:t>medical devices which have an alert event</w:t>
      </w:r>
    </w:p>
    <w:p w14:paraId="537DA08D" w14:textId="384DD4EC" w:rsidR="00A60EAF" w:rsidRDefault="00A60EAF" w:rsidP="00A60EAF"/>
    <w:p w14:paraId="1CEE36B5" w14:textId="77777777" w:rsidR="00335855" w:rsidRDefault="00335855" w:rsidP="00A60EAF"/>
    <w:p w14:paraId="36E27162" w14:textId="1BC80FA8" w:rsidR="00636459" w:rsidRDefault="00636459" w:rsidP="00636459">
      <w:pPr>
        <w:pStyle w:val="Heading2"/>
      </w:pPr>
      <w:bookmarkStart w:id="1474" w:name="_Toc53753031"/>
      <w:bookmarkStart w:id="1475" w:name="_Toc54263072"/>
      <w:r>
        <w:t>Rule: Only audio alarming for alert events with highest priority is configured</w:t>
      </w:r>
      <w:bookmarkEnd w:id="1474"/>
      <w:bookmarkEnd w:id="1475"/>
    </w:p>
    <w:p w14:paraId="28248A27" w14:textId="13BA5DD2" w:rsidR="00636459" w:rsidRDefault="00636459" w:rsidP="00636459">
      <w:r>
        <w:t xml:space="preserve">Per configuration, the audio alarm </w:t>
      </w:r>
      <w:r w:rsidR="00CE3C4A">
        <w:t>is enabled</w:t>
      </w:r>
      <w:r>
        <w:t xml:space="preserve"> only for the devices which have alert events with the highest priority</w:t>
      </w:r>
      <w:r w:rsidR="00CE3C4A">
        <w:t>.</w:t>
      </w:r>
    </w:p>
    <w:p w14:paraId="1CD4D3EF" w14:textId="77777777" w:rsidR="00636459" w:rsidRDefault="00636459" w:rsidP="00636459"/>
    <w:p w14:paraId="2BD34287" w14:textId="77777777" w:rsidR="00636459" w:rsidRDefault="00636459" w:rsidP="006861AE">
      <w:pPr>
        <w:pStyle w:val="Heading2"/>
        <w:pPrChange w:id="1476" w:author="Kranich, Peter" w:date="2020-10-21T13:59:00Z">
          <w:pPr>
            <w:pStyle w:val="Heading3"/>
          </w:pPr>
        </w:pPrChange>
      </w:pPr>
      <w:bookmarkStart w:id="1477" w:name="_Toc54263073"/>
      <w:r>
        <w:t>Scenario: Caregiver is present in the patient room</w:t>
      </w:r>
      <w:bookmarkEnd w:id="1477"/>
    </w:p>
    <w:p w14:paraId="62AC128D" w14:textId="5F0C2BCD" w:rsidR="00636459"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7E509F6F" w14:textId="77777777" w:rsidR="00636459" w:rsidRDefault="00636459" w:rsidP="00636459">
      <w:r w:rsidRPr="00F14C1C">
        <w:rPr>
          <w:b/>
          <w:bCs/>
        </w:rPr>
        <w:t>When</w:t>
      </w:r>
      <w:r>
        <w:t xml:space="preserve"> there is an alert event on one or more medical devices in the patient room</w:t>
      </w:r>
    </w:p>
    <w:p w14:paraId="76015AF5" w14:textId="15E61788" w:rsidR="00636459" w:rsidRDefault="00636459" w:rsidP="00636459">
      <w:r w:rsidRPr="00F14C1C">
        <w:rPr>
          <w:b/>
          <w:bCs/>
        </w:rPr>
        <w:t>Then</w:t>
      </w:r>
      <w:r>
        <w:t xml:space="preserve"> the audio alarm </w:t>
      </w:r>
      <w:r w:rsidR="00D426D2">
        <w:t>shall</w:t>
      </w:r>
      <w:r>
        <w:t xml:space="preserve"> only</w:t>
      </w:r>
      <w:r w:rsidR="00D426D2">
        <w:t xml:space="preserve"> be </w:t>
      </w:r>
      <w:r>
        <w:t>enabled on the medical devices which have alert events with the highest priority</w:t>
      </w:r>
    </w:p>
    <w:p w14:paraId="37216A90" w14:textId="2ECA2689" w:rsidR="00D426D2" w:rsidRPr="00F14C1C" w:rsidRDefault="00D426D2" w:rsidP="00636459">
      <w:r w:rsidRPr="00D426D2">
        <w:rPr>
          <w:b/>
          <w:bCs/>
        </w:rPr>
        <w:t>But</w:t>
      </w:r>
      <w:r>
        <w:t xml:space="preserve"> the audio alarm shall still be disabled on medical devices which have alert events with a lower priority</w:t>
      </w:r>
    </w:p>
    <w:p w14:paraId="127DFB63" w14:textId="5F135B28" w:rsidR="00636459" w:rsidRDefault="00636459" w:rsidP="00A60EAF"/>
    <w:p w14:paraId="11E95EBF" w14:textId="655C4EAF" w:rsidR="00636459" w:rsidRDefault="00636459" w:rsidP="00636459">
      <w:pPr>
        <w:pStyle w:val="Heading2"/>
      </w:pPr>
      <w:bookmarkStart w:id="1478" w:name="_Toc53753032"/>
      <w:bookmarkStart w:id="1479" w:name="_Toc54263074"/>
      <w:r>
        <w:t xml:space="preserve">Rule: </w:t>
      </w:r>
      <w:r w:rsidR="00793368">
        <w:t>Dedicated alert notifier device</w:t>
      </w:r>
      <w:r w:rsidR="00D426D2">
        <w:t xml:space="preserve"> is configured</w:t>
      </w:r>
      <w:bookmarkEnd w:id="1478"/>
      <w:bookmarkEnd w:id="1479"/>
    </w:p>
    <w:p w14:paraId="40E4902A" w14:textId="15CC6437" w:rsidR="00636459" w:rsidRDefault="00636459" w:rsidP="00636459">
      <w:r>
        <w:t xml:space="preserve">Per configuration, the audio alarm </w:t>
      </w:r>
      <w:r w:rsidR="00CE3C4A">
        <w:t>is disabled</w:t>
      </w:r>
      <w:r>
        <w:t xml:space="preserve"> </w:t>
      </w:r>
      <w:r w:rsidR="00D426D2">
        <w:t xml:space="preserve">on all medical devices </w:t>
      </w:r>
      <w:r w:rsidR="0054117D">
        <w:t>except for</w:t>
      </w:r>
      <w:r w:rsidR="00D426D2">
        <w:t xml:space="preserve"> </w:t>
      </w:r>
      <w:r w:rsidR="00793368">
        <w:t>dedicated alert notifier</w:t>
      </w:r>
      <w:r w:rsidR="00D426D2">
        <w:t xml:space="preserve"> device which has its audio alarm enabled and all other devices delegate their audio alarm to this device</w:t>
      </w:r>
      <w:r w:rsidR="00793368">
        <w:t>.</w:t>
      </w:r>
    </w:p>
    <w:p w14:paraId="1B7B7FBD" w14:textId="77777777" w:rsidR="00636459" w:rsidRDefault="00636459" w:rsidP="00636459"/>
    <w:p w14:paraId="6BE03F63" w14:textId="01542B26" w:rsidR="00636459" w:rsidRDefault="00636459" w:rsidP="006861AE">
      <w:pPr>
        <w:pStyle w:val="Heading2"/>
        <w:pPrChange w:id="1480" w:author="Kranich, Peter" w:date="2020-10-21T13:59:00Z">
          <w:pPr>
            <w:pStyle w:val="Heading3"/>
          </w:pPr>
        </w:pPrChange>
      </w:pPr>
      <w:bookmarkStart w:id="1481" w:name="_Toc54263075"/>
      <w:r>
        <w:t>Scenario: Caregiver is present in the patient room</w:t>
      </w:r>
      <w:r w:rsidR="00C24344">
        <w:t xml:space="preserve"> and </w:t>
      </w:r>
      <w:r w:rsidR="00793368">
        <w:t>the alert notifier</w:t>
      </w:r>
      <w:r w:rsidR="00C24344">
        <w:t xml:space="preserve"> device is </w:t>
      </w:r>
      <w:r w:rsidR="00B51F47">
        <w:t>accessible</w:t>
      </w:r>
      <w:bookmarkEnd w:id="1481"/>
    </w:p>
    <w:p w14:paraId="1447A74D" w14:textId="0A75FFD8" w:rsidR="00C24344"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570189F5" w14:textId="496A9D20" w:rsidR="00636459" w:rsidRDefault="00636459" w:rsidP="00636459">
      <w:r w:rsidRPr="00F14C1C">
        <w:rPr>
          <w:b/>
          <w:bCs/>
        </w:rPr>
        <w:t>When</w:t>
      </w:r>
      <w:r>
        <w:t xml:space="preserve"> there is an alert event on one or more medical devices in the patient room</w:t>
      </w:r>
    </w:p>
    <w:p w14:paraId="1A1AAF71" w14:textId="2A322518" w:rsidR="003C23AF" w:rsidRDefault="003C23AF" w:rsidP="00636459">
      <w:r w:rsidRPr="00C24344">
        <w:rPr>
          <w:b/>
          <w:bCs/>
        </w:rPr>
        <w:t>And</w:t>
      </w:r>
      <w:r>
        <w:t xml:space="preserve"> the </w:t>
      </w:r>
      <w:r w:rsidR="00793368">
        <w:t>dedicated alert notifier device</w:t>
      </w:r>
      <w:r>
        <w:t xml:space="preserve"> is </w:t>
      </w:r>
      <w:r w:rsidR="00B51F47">
        <w:t>accessible</w:t>
      </w:r>
    </w:p>
    <w:p w14:paraId="31017D14" w14:textId="5786184F" w:rsidR="00D426D2" w:rsidRDefault="00636459" w:rsidP="00636459">
      <w:r w:rsidRPr="00F14C1C">
        <w:rPr>
          <w:b/>
          <w:bCs/>
        </w:rPr>
        <w:t>Then</w:t>
      </w:r>
      <w:r>
        <w:t xml:space="preserve"> </w:t>
      </w:r>
      <w:r w:rsidR="00C24344">
        <w:t xml:space="preserve">alert events from </w:t>
      </w:r>
      <w:r w:rsidR="00CE3C4A">
        <w:t>all</w:t>
      </w:r>
      <w:r w:rsidR="00C24344">
        <w:t xml:space="preserve"> medical devices in the patient rooms shall be </w:t>
      </w:r>
      <w:r w:rsidR="00B51F47">
        <w:t>shown</w:t>
      </w:r>
      <w:r w:rsidR="00C24344">
        <w:t xml:space="preserve"> </w:t>
      </w:r>
      <w:r w:rsidR="00B51F47">
        <w:t>at</w:t>
      </w:r>
      <w:r w:rsidR="00C24344">
        <w:t xml:space="preserve"> the </w:t>
      </w:r>
      <w:r w:rsidR="00793368">
        <w:t>dedicated alert notifier</w:t>
      </w:r>
      <w:r w:rsidR="00C24344">
        <w:t xml:space="preserve"> device</w:t>
      </w:r>
    </w:p>
    <w:p w14:paraId="46E64640" w14:textId="3E83E286" w:rsidR="00CE3C4A" w:rsidRDefault="00CE3C4A" w:rsidP="00636459">
      <w:r w:rsidRPr="00C24344">
        <w:rPr>
          <w:b/>
          <w:bCs/>
        </w:rPr>
        <w:t>And</w:t>
      </w:r>
      <w:r w:rsidRPr="00CE3C4A">
        <w:t xml:space="preserve"> </w:t>
      </w:r>
      <w:r>
        <w:t xml:space="preserve">the audio alarm shall only be enabled on the </w:t>
      </w:r>
      <w:r w:rsidR="00793368">
        <w:t>dedicated alert notifier device</w:t>
      </w:r>
    </w:p>
    <w:p w14:paraId="59E90F93" w14:textId="3C2036B1" w:rsidR="00B51F47" w:rsidRPr="00F14C1C" w:rsidRDefault="00B51F47" w:rsidP="00636459">
      <w:r w:rsidRPr="00B51F47">
        <w:rPr>
          <w:b/>
          <w:bCs/>
        </w:rPr>
        <w:t>And</w:t>
      </w:r>
      <w:r>
        <w:t xml:space="preserve"> the audio alarm shall be disabled on all other medical devices</w:t>
      </w:r>
    </w:p>
    <w:p w14:paraId="049CE427" w14:textId="14B2C2BE" w:rsidR="00636459" w:rsidRDefault="00636459" w:rsidP="00A60EAF"/>
    <w:p w14:paraId="10A98637" w14:textId="0F1ECE23" w:rsidR="00C24344" w:rsidRDefault="00C24344" w:rsidP="006861AE">
      <w:pPr>
        <w:pStyle w:val="Heading2"/>
        <w:pPrChange w:id="1482" w:author="Kranich, Peter" w:date="2020-10-21T13:59:00Z">
          <w:pPr>
            <w:pStyle w:val="Heading3"/>
          </w:pPr>
        </w:pPrChange>
      </w:pPr>
      <w:bookmarkStart w:id="1483" w:name="_Toc54263076"/>
      <w:r>
        <w:t xml:space="preserve">Scenario: Caregiver is present in the patient room and </w:t>
      </w:r>
      <w:r w:rsidR="00793368">
        <w:t xml:space="preserve">the alert notifier </w:t>
      </w:r>
      <w:r>
        <w:t xml:space="preserve">device is </w:t>
      </w:r>
      <w:r w:rsidR="00B51F47">
        <w:t>inaccessible</w:t>
      </w:r>
      <w:bookmarkEnd w:id="1483"/>
    </w:p>
    <w:p w14:paraId="435A4AC1" w14:textId="3890ACC9" w:rsidR="00C24344" w:rsidRDefault="00C24344" w:rsidP="00C24344">
      <w:r w:rsidRPr="00F14C1C">
        <w:rPr>
          <w:b/>
          <w:bCs/>
        </w:rPr>
        <w:t>Given</w:t>
      </w:r>
      <w:r>
        <w:t xml:space="preserve"> caregiver indicated his/her presence or the presence of a caregiver was automatically detected</w:t>
      </w:r>
    </w:p>
    <w:p w14:paraId="79F2B237" w14:textId="6BE4C37A" w:rsidR="00C24344" w:rsidRDefault="00C24344" w:rsidP="00C24344">
      <w:r w:rsidRPr="00F14C1C">
        <w:rPr>
          <w:b/>
          <w:bCs/>
        </w:rPr>
        <w:t>When</w:t>
      </w:r>
      <w:r>
        <w:t xml:space="preserve"> there is an alert event on one or more medical devices in the patient room</w:t>
      </w:r>
    </w:p>
    <w:p w14:paraId="422C207F" w14:textId="37743540" w:rsidR="003C23AF" w:rsidRDefault="003C23AF" w:rsidP="00C24344">
      <w:r w:rsidRPr="00C24344">
        <w:rPr>
          <w:b/>
          <w:bCs/>
        </w:rPr>
        <w:t>And</w:t>
      </w:r>
      <w:r>
        <w:t xml:space="preserve"> </w:t>
      </w:r>
      <w:r w:rsidR="00793368">
        <w:t>the dedicated alert notifier device is inaccessible</w:t>
      </w:r>
    </w:p>
    <w:p w14:paraId="52143A8C" w14:textId="03C27EFC" w:rsidR="00C24344" w:rsidRPr="00F14C1C" w:rsidRDefault="00C24344" w:rsidP="00C24344">
      <w:r w:rsidRPr="00F14C1C">
        <w:rPr>
          <w:b/>
          <w:bCs/>
        </w:rPr>
        <w:t>Then</w:t>
      </w:r>
      <w:r>
        <w:t xml:space="preserve"> the audio alarm shall be enabled on all medical devices which have an alert event</w:t>
      </w:r>
    </w:p>
    <w:p w14:paraId="28E5BDA7" w14:textId="6ECBE84D" w:rsidR="00C24344" w:rsidRDefault="00C24344" w:rsidP="00A60EAF"/>
    <w:p w14:paraId="1F9BD52D" w14:textId="2380F57A" w:rsidR="00E2470F" w:rsidRDefault="00E2470F">
      <w:pPr>
        <w:spacing w:after="160" w:line="259" w:lineRule="auto"/>
        <w:rPr>
          <w:ins w:id="1484" w:author="Kranich, Peter" w:date="2020-10-21T13:47:00Z"/>
        </w:rPr>
      </w:pPr>
      <w:ins w:id="1485" w:author="Kranich, Peter" w:date="2020-10-21T13:47:00Z">
        <w:r>
          <w:br w:type="page"/>
        </w:r>
      </w:ins>
    </w:p>
    <w:p w14:paraId="7298A432" w14:textId="77777777" w:rsidR="00E2470F" w:rsidRDefault="00E2470F" w:rsidP="00E2470F">
      <w:pPr>
        <w:pStyle w:val="Heading1"/>
        <w:rPr>
          <w:ins w:id="1486" w:author="Kranich, Peter" w:date="2020-10-21T13:47:00Z"/>
        </w:rPr>
      </w:pPr>
      <w:bookmarkStart w:id="1487" w:name="_Toc54263077"/>
      <w:ins w:id="1488" w:author="Kranich, Peter" w:date="2020-10-21T13:47:00Z">
        <w:r>
          <w:lastRenderedPageBreak/>
          <w:t>Feature: Smart alerting</w:t>
        </w:r>
        <w:bookmarkEnd w:id="1487"/>
      </w:ins>
    </w:p>
    <w:p w14:paraId="64E00A33" w14:textId="77777777" w:rsidR="00E2470F" w:rsidRPr="004973DA" w:rsidRDefault="00E2470F" w:rsidP="00E2470F">
      <w:pPr>
        <w:rPr>
          <w:ins w:id="1489" w:author="Kranich, Peter" w:date="2020-10-21T13:47:00Z"/>
        </w:rPr>
      </w:pPr>
    </w:p>
    <w:p w14:paraId="01F42012" w14:textId="77777777" w:rsidR="00E2470F" w:rsidRDefault="00E2470F" w:rsidP="00E2470F">
      <w:pPr>
        <w:rPr>
          <w:ins w:id="1490" w:author="Kranich, Peter" w:date="2020-10-21T13:47:00Z"/>
        </w:rPr>
      </w:pPr>
      <w:ins w:id="1491" w:author="Kranich, Peter" w:date="2020-10-21T13:47:00Z">
        <w:r>
          <w:t xml:space="preserve">Ben is an ICU nurse. Suddenly, he got a “Check ventilation hose!” smart alert for one of his patients he is responsible for. The alert was generated by a smart alerting system that collects all the data from the PoC devices such as vital signs, alerts, settings, waves, etc., and combines them to a more actionable information for the care giver to </w:t>
        </w:r>
        <w:r w:rsidRPr="00A0341D">
          <w:t>guide care, intervention and treatment</w:t>
        </w:r>
        <w:r>
          <w:t>.</w:t>
        </w:r>
      </w:ins>
    </w:p>
    <w:p w14:paraId="0D7F0857" w14:textId="77777777" w:rsidR="00E2470F" w:rsidRDefault="00E2470F" w:rsidP="00E2470F">
      <w:pPr>
        <w:rPr>
          <w:ins w:id="1492" w:author="Kranich, Peter" w:date="2020-10-21T13:47:00Z"/>
        </w:rPr>
      </w:pPr>
      <w:ins w:id="1493" w:author="Kranich, Peter" w:date="2020-10-21T13:47:00Z">
        <w:r>
          <w:t>In the example above, a</w:t>
        </w:r>
        <w:r w:rsidRPr="00A0341D">
          <w:t xml:space="preserve">n algorithm combines </w:t>
        </w:r>
        <w:r>
          <w:t>“L</w:t>
        </w:r>
        <w:r w:rsidRPr="00A0341D">
          <w:t>ow SPO2</w:t>
        </w:r>
        <w:r>
          <w:t>”</w:t>
        </w:r>
        <w:r w:rsidRPr="00A0341D">
          <w:t xml:space="preserve"> alarm from the </w:t>
        </w:r>
        <w:r>
          <w:t>p</w:t>
        </w:r>
        <w:r w:rsidRPr="00A0341D">
          <w:t xml:space="preserve">atient </w:t>
        </w:r>
        <w:r>
          <w:t>m</w:t>
        </w:r>
        <w:r w:rsidRPr="00A0341D">
          <w:t xml:space="preserve">onitor and a </w:t>
        </w:r>
        <w:r>
          <w:t>“</w:t>
        </w:r>
        <w:r w:rsidRPr="00A0341D">
          <w:t>Peak Pressure</w:t>
        </w:r>
        <w:r>
          <w:t>”</w:t>
        </w:r>
        <w:r w:rsidRPr="00A0341D">
          <w:t xml:space="preserve"> </w:t>
        </w:r>
        <w:r>
          <w:t>a</w:t>
        </w:r>
        <w:r w:rsidRPr="00A0341D">
          <w:t xml:space="preserve">larm and </w:t>
        </w:r>
        <w:r>
          <w:t>“</w:t>
        </w:r>
        <w:r w:rsidRPr="00A0341D">
          <w:t>Minute Volume low</w:t>
        </w:r>
        <w:r>
          <w:t>”</w:t>
        </w:r>
        <w:r w:rsidRPr="00A0341D">
          <w:t xml:space="preserve"> alarm from the ventilator and suggests possible root causes to the caregiver (i.e. obstruction (sputum/kinked </w:t>
        </w:r>
        <w:r>
          <w:t>hose</w:t>
        </w:r>
        <w:r w:rsidRPr="00A0341D">
          <w:t>). This leads to quicker, more adequate intervention.</w:t>
        </w:r>
      </w:ins>
    </w:p>
    <w:p w14:paraId="5D6FB51E" w14:textId="77777777" w:rsidR="00E2470F" w:rsidRDefault="00E2470F" w:rsidP="00E2470F">
      <w:pPr>
        <w:rPr>
          <w:ins w:id="1494" w:author="Kranich, Peter" w:date="2020-10-21T13:47:00Z"/>
        </w:rPr>
      </w:pPr>
      <w:ins w:id="1495" w:author="Kranich, Peter" w:date="2020-10-21T13:47:00Z">
        <w:r>
          <w:t>The original alerts at the patient monitor and the ventilator are shown at the devices but the audio alarm is enabled or disabled on both devices dependent on other rules such as presence of caregiver in patient room.</w:t>
        </w:r>
      </w:ins>
    </w:p>
    <w:p w14:paraId="218423A1" w14:textId="77777777" w:rsidR="00E2470F" w:rsidRDefault="00E2470F" w:rsidP="00E2470F">
      <w:pPr>
        <w:rPr>
          <w:ins w:id="1496" w:author="Kranich, Peter" w:date="2020-10-21T13:47:00Z"/>
        </w:rPr>
      </w:pPr>
    </w:p>
    <w:p w14:paraId="6EDEE4D5" w14:textId="028925EB" w:rsidR="00E2470F" w:rsidRDefault="00E2470F" w:rsidP="00E2470F">
      <w:pPr>
        <w:rPr>
          <w:ins w:id="1497" w:author="Kranich, Peter" w:date="2020-10-21T13:47:00Z"/>
        </w:rPr>
      </w:pPr>
      <w:ins w:id="1498" w:author="Kranich, Peter" w:date="2020-10-21T13:47:00Z">
        <w:r>
          <w:t>Note that the smart alerting system is seen as a separate entity independent of a DIS/DAS in this feature. However, a combination of a DIS/DAS with a smart alerting system is supported and some of the scenarios may not apply in this case.</w:t>
        </w:r>
        <w:r>
          <w:br/>
        </w:r>
      </w:ins>
    </w:p>
    <w:p w14:paraId="77FDBF0E" w14:textId="77777777" w:rsidR="00E2470F" w:rsidRDefault="00E2470F" w:rsidP="00E2470F">
      <w:pPr>
        <w:pStyle w:val="Heading2"/>
        <w:rPr>
          <w:ins w:id="1499" w:author="Kranich, Peter" w:date="2020-10-21T13:47:00Z"/>
        </w:rPr>
        <w:pPrChange w:id="1500" w:author="Kranich, Peter" w:date="2020-10-21T13:47:00Z">
          <w:pPr>
            <w:pStyle w:val="Heading3"/>
          </w:pPr>
        </w:pPrChange>
      </w:pPr>
      <w:bookmarkStart w:id="1501" w:name="_Toc54263078"/>
      <w:ins w:id="1502" w:author="Kranich, Peter" w:date="2020-10-21T13:47:00Z">
        <w:r>
          <w:t>Scenario Outline: Smart alerting system is inaccessible and distributed alarm system (DAS/DIS) is accessible</w:t>
        </w:r>
        <w:bookmarkEnd w:id="1501"/>
      </w:ins>
    </w:p>
    <w:p w14:paraId="5C9769B4" w14:textId="77777777" w:rsidR="00E2470F" w:rsidRPr="00311749" w:rsidRDefault="00E2470F" w:rsidP="00E2470F">
      <w:pPr>
        <w:rPr>
          <w:ins w:id="1503" w:author="Kranich, Peter" w:date="2020-10-21T13:47:00Z"/>
        </w:rPr>
      </w:pPr>
      <w:ins w:id="1504" w:author="Kranich, Peter" w:date="2020-10-21T13:47:00Z">
        <w:r w:rsidRPr="00311749">
          <w:rPr>
            <w:b/>
            <w:bCs/>
          </w:rPr>
          <w:t>Given</w:t>
        </w:r>
        <w:r w:rsidRPr="00311749">
          <w:t xml:space="preserve"> </w:t>
        </w:r>
        <w:r>
          <w:t>local device audio alarm state was set to &lt;state&gt;</w:t>
        </w:r>
      </w:ins>
    </w:p>
    <w:p w14:paraId="37BF14B4" w14:textId="77777777" w:rsidR="00E2470F" w:rsidRDefault="00E2470F" w:rsidP="00E2470F">
      <w:pPr>
        <w:rPr>
          <w:ins w:id="1505" w:author="Kranich, Peter" w:date="2020-10-21T13:47:00Z"/>
        </w:rPr>
      </w:pPr>
      <w:ins w:id="1506" w:author="Kranich, Peter" w:date="2020-10-21T13:47:00Z">
        <w:r w:rsidRPr="00F14C1C">
          <w:rPr>
            <w:b/>
            <w:bCs/>
          </w:rPr>
          <w:t>When</w:t>
        </w:r>
        <w:r>
          <w:t xml:space="preserve"> there is an alert event on one or more medical devices in the patient room</w:t>
        </w:r>
      </w:ins>
    </w:p>
    <w:p w14:paraId="388A0FF6" w14:textId="77777777" w:rsidR="00E2470F" w:rsidRDefault="00E2470F" w:rsidP="00E2470F">
      <w:pPr>
        <w:rPr>
          <w:ins w:id="1507" w:author="Kranich, Peter" w:date="2020-10-21T13:47:00Z"/>
        </w:rPr>
      </w:pPr>
      <w:ins w:id="1508" w:author="Kranich, Peter" w:date="2020-10-21T13:47:00Z">
        <w:r w:rsidRPr="00793368">
          <w:rPr>
            <w:b/>
            <w:bCs/>
          </w:rPr>
          <w:t>And</w:t>
        </w:r>
        <w:r>
          <w:t xml:space="preserve"> distributed alarm system is accessible</w:t>
        </w:r>
      </w:ins>
    </w:p>
    <w:p w14:paraId="239330A7" w14:textId="77777777" w:rsidR="00E2470F" w:rsidRPr="00A80254" w:rsidRDefault="00E2470F" w:rsidP="00E2470F">
      <w:pPr>
        <w:rPr>
          <w:ins w:id="1509" w:author="Kranich, Peter" w:date="2020-10-21T13:47:00Z"/>
        </w:rPr>
      </w:pPr>
      <w:ins w:id="1510" w:author="Kranich, Peter" w:date="2020-10-21T13:47:00Z">
        <w:r w:rsidRPr="00A80254">
          <w:rPr>
            <w:b/>
            <w:bCs/>
          </w:rPr>
          <w:t>And</w:t>
        </w:r>
        <w:r>
          <w:rPr>
            <w:b/>
            <w:bCs/>
          </w:rPr>
          <w:t xml:space="preserve"> </w:t>
        </w:r>
        <w:r>
          <w:t>smart alerting system is inaccessible</w:t>
        </w:r>
      </w:ins>
    </w:p>
    <w:p w14:paraId="60BE39CD" w14:textId="77777777" w:rsidR="00E2470F" w:rsidRDefault="00E2470F" w:rsidP="00E2470F">
      <w:pPr>
        <w:rPr>
          <w:ins w:id="1511" w:author="Kranich, Peter" w:date="2020-10-21T13:47:00Z"/>
        </w:rPr>
      </w:pPr>
      <w:ins w:id="1512" w:author="Kranich, Peter" w:date="2020-10-21T13:47:00Z">
        <w:r w:rsidRPr="00F14C1C">
          <w:rPr>
            <w:b/>
            <w:bCs/>
          </w:rPr>
          <w:t>Then</w:t>
        </w:r>
        <w:r>
          <w:t xml:space="preserve"> the alerts on the medical devices in the patient room shall be shown on the remote alerting devices</w:t>
        </w:r>
      </w:ins>
    </w:p>
    <w:p w14:paraId="7CBC6415" w14:textId="77777777" w:rsidR="00E2470F" w:rsidRDefault="00E2470F" w:rsidP="00E2470F">
      <w:pPr>
        <w:rPr>
          <w:ins w:id="1513" w:author="Kranich, Peter" w:date="2020-10-21T13:47:00Z"/>
        </w:rPr>
      </w:pPr>
      <w:ins w:id="1514" w:author="Kranich, Peter" w:date="2020-10-21T13:47:00Z">
        <w:r w:rsidRPr="00BE5DB6">
          <w:rPr>
            <w:b/>
            <w:bCs/>
          </w:rPr>
          <w:t>And</w:t>
        </w:r>
        <w:r>
          <w:t xml:space="preserve"> the audio alarm shall be enabled on the remote alerting devices for these alert events</w:t>
        </w:r>
      </w:ins>
    </w:p>
    <w:p w14:paraId="62586812" w14:textId="77777777" w:rsidR="00E2470F" w:rsidRDefault="00E2470F" w:rsidP="00E2470F">
      <w:pPr>
        <w:rPr>
          <w:ins w:id="1515" w:author="Kranich, Peter" w:date="2020-10-21T13:47:00Z"/>
        </w:rPr>
      </w:pPr>
      <w:ins w:id="1516" w:author="Kranich, Peter" w:date="2020-10-21T13:47:00Z">
        <w:r w:rsidRPr="0045760D">
          <w:rPr>
            <w:b/>
            <w:bCs/>
          </w:rPr>
          <w:t>And</w:t>
        </w:r>
        <w:r>
          <w:t xml:space="preserve"> active device alert events shall be shown on the medical devices locally</w:t>
        </w:r>
      </w:ins>
    </w:p>
    <w:p w14:paraId="749D70D9" w14:textId="77777777" w:rsidR="00E2470F" w:rsidRDefault="00E2470F" w:rsidP="00E2470F">
      <w:pPr>
        <w:rPr>
          <w:ins w:id="1517" w:author="Kranich, Peter" w:date="2020-10-21T13:47:00Z"/>
        </w:rPr>
      </w:pPr>
      <w:ins w:id="1518" w:author="Kranich, Peter" w:date="2020-10-21T13:47:00Z">
        <w:r>
          <w:rPr>
            <w:b/>
            <w:bCs/>
          </w:rPr>
          <w:t>And</w:t>
        </w:r>
        <w:r>
          <w:t xml:space="preserve"> the audio alarm shall be &lt;action&gt; on all medical devices in the patient room</w:t>
        </w:r>
      </w:ins>
    </w:p>
    <w:p w14:paraId="56FF2DC4" w14:textId="77777777" w:rsidR="00E2470F" w:rsidRDefault="00E2470F" w:rsidP="00E2470F">
      <w:pPr>
        <w:rPr>
          <w:ins w:id="1519" w:author="Kranich, Peter" w:date="2020-10-21T13:47:00Z"/>
        </w:rPr>
      </w:pPr>
    </w:p>
    <w:p w14:paraId="168B98A4" w14:textId="77777777" w:rsidR="00E2470F" w:rsidRDefault="00E2470F" w:rsidP="00E2470F">
      <w:pPr>
        <w:rPr>
          <w:ins w:id="1520" w:author="Kranich, Peter" w:date="2020-10-21T13:47:00Z"/>
        </w:rPr>
      </w:pPr>
      <w:ins w:id="1521" w:author="Kranich, Peter" w:date="2020-10-21T13:47:00Z">
        <w:r>
          <w:t>Examples:</w:t>
        </w:r>
      </w:ins>
    </w:p>
    <w:p w14:paraId="046B764B" w14:textId="77777777" w:rsidR="00E2470F" w:rsidRDefault="00E2470F" w:rsidP="00E2470F">
      <w:pPr>
        <w:rPr>
          <w:ins w:id="1522" w:author="Kranich, Peter" w:date="2020-10-21T13:47:00Z"/>
        </w:rPr>
      </w:pPr>
      <w:ins w:id="1523" w:author="Kranich, Peter" w:date="2020-10-21T13:47:00Z">
        <w:r>
          <w:tab/>
          <w:t>| state</w:t>
        </w:r>
        <w:r>
          <w:tab/>
        </w:r>
        <w:r>
          <w:tab/>
          <w:t xml:space="preserve">| action </w:t>
        </w:r>
        <w:r>
          <w:tab/>
          <w:t>|</w:t>
        </w:r>
      </w:ins>
    </w:p>
    <w:p w14:paraId="29A5BCE4" w14:textId="77777777" w:rsidR="00E2470F" w:rsidRDefault="00E2470F" w:rsidP="00E2470F">
      <w:pPr>
        <w:rPr>
          <w:ins w:id="1524" w:author="Kranich, Peter" w:date="2020-10-21T13:47:00Z"/>
        </w:rPr>
      </w:pPr>
      <w:ins w:id="1525" w:author="Kranich, Peter" w:date="2020-10-21T13:47:00Z">
        <w:r>
          <w:tab/>
          <w:t>| disabled</w:t>
        </w:r>
        <w:r>
          <w:tab/>
          <w:t xml:space="preserve">| disabled </w:t>
        </w:r>
        <w:r>
          <w:tab/>
          <w:t>|</w:t>
        </w:r>
      </w:ins>
    </w:p>
    <w:p w14:paraId="564C3FA8" w14:textId="77777777" w:rsidR="00E2470F" w:rsidRDefault="00E2470F" w:rsidP="00E2470F">
      <w:pPr>
        <w:rPr>
          <w:ins w:id="1526" w:author="Kranich, Peter" w:date="2020-10-21T13:47:00Z"/>
        </w:rPr>
      </w:pPr>
      <w:ins w:id="1527" w:author="Kranich, Peter" w:date="2020-10-21T13:47:00Z">
        <w:r>
          <w:tab/>
          <w:t>| enabled</w:t>
        </w:r>
        <w:r>
          <w:tab/>
          <w:t>| enabled</w:t>
        </w:r>
        <w:r>
          <w:tab/>
          <w:t>|</w:t>
        </w:r>
      </w:ins>
    </w:p>
    <w:p w14:paraId="4632FF26" w14:textId="77777777" w:rsidR="00E2470F" w:rsidRDefault="00E2470F" w:rsidP="00E2470F">
      <w:pPr>
        <w:rPr>
          <w:ins w:id="1528" w:author="Kranich, Peter" w:date="2020-10-21T13:47:00Z"/>
        </w:rPr>
      </w:pPr>
    </w:p>
    <w:p w14:paraId="2D733CF5" w14:textId="77777777" w:rsidR="00E2470F" w:rsidRDefault="00E2470F" w:rsidP="00E2470F">
      <w:pPr>
        <w:pStyle w:val="Heading2"/>
        <w:rPr>
          <w:ins w:id="1529" w:author="Kranich, Peter" w:date="2020-10-21T13:47:00Z"/>
        </w:rPr>
        <w:pPrChange w:id="1530" w:author="Kranich, Peter" w:date="2020-10-21T13:47:00Z">
          <w:pPr>
            <w:pStyle w:val="Heading3"/>
          </w:pPr>
        </w:pPrChange>
      </w:pPr>
      <w:bookmarkStart w:id="1531" w:name="_Toc54263079"/>
      <w:ins w:id="1532" w:author="Kranich, Peter" w:date="2020-10-21T13:47:00Z">
        <w:r>
          <w:t>Scenario: Smart alerting system is accessible and distributed alarm system (DAS/DIS) is inaccessible</w:t>
        </w:r>
        <w:bookmarkEnd w:id="1531"/>
      </w:ins>
    </w:p>
    <w:p w14:paraId="38F648EA" w14:textId="77777777" w:rsidR="00E2470F" w:rsidRDefault="00E2470F" w:rsidP="00E2470F">
      <w:pPr>
        <w:rPr>
          <w:ins w:id="1533" w:author="Kranich, Peter" w:date="2020-10-21T13:47:00Z"/>
        </w:rPr>
      </w:pPr>
      <w:ins w:id="1534" w:author="Kranich, Peter" w:date="2020-10-21T13:47:00Z">
        <w:r w:rsidRPr="00F14C1C">
          <w:rPr>
            <w:b/>
            <w:bCs/>
          </w:rPr>
          <w:t>When</w:t>
        </w:r>
        <w:r>
          <w:t xml:space="preserve"> there is an alert event on one or more medical devices in the patient room</w:t>
        </w:r>
      </w:ins>
    </w:p>
    <w:p w14:paraId="5B57FE8A" w14:textId="77777777" w:rsidR="00E2470F" w:rsidRDefault="00E2470F" w:rsidP="00E2470F">
      <w:pPr>
        <w:rPr>
          <w:ins w:id="1535" w:author="Kranich, Peter" w:date="2020-10-21T13:47:00Z"/>
        </w:rPr>
      </w:pPr>
      <w:ins w:id="1536" w:author="Kranich, Peter" w:date="2020-10-21T13:47:00Z">
        <w:r w:rsidRPr="00793368">
          <w:rPr>
            <w:b/>
            <w:bCs/>
          </w:rPr>
          <w:t>And</w:t>
        </w:r>
        <w:r>
          <w:t xml:space="preserve"> distributed alarm system is inaccessible</w:t>
        </w:r>
      </w:ins>
    </w:p>
    <w:p w14:paraId="59CCE38D" w14:textId="77777777" w:rsidR="00E2470F" w:rsidRPr="00A80254" w:rsidRDefault="00E2470F" w:rsidP="00E2470F">
      <w:pPr>
        <w:rPr>
          <w:ins w:id="1537" w:author="Kranich, Peter" w:date="2020-10-21T13:47:00Z"/>
        </w:rPr>
      </w:pPr>
      <w:ins w:id="1538" w:author="Kranich, Peter" w:date="2020-10-21T13:47:00Z">
        <w:r w:rsidRPr="00A80254">
          <w:rPr>
            <w:b/>
            <w:bCs/>
          </w:rPr>
          <w:t>And</w:t>
        </w:r>
        <w:r>
          <w:rPr>
            <w:b/>
            <w:bCs/>
          </w:rPr>
          <w:t xml:space="preserve"> </w:t>
        </w:r>
        <w:r>
          <w:t>smart alerting system is accessible</w:t>
        </w:r>
      </w:ins>
    </w:p>
    <w:p w14:paraId="244275E3" w14:textId="77777777" w:rsidR="00E2470F" w:rsidRDefault="00E2470F" w:rsidP="00E2470F">
      <w:pPr>
        <w:rPr>
          <w:ins w:id="1539" w:author="Kranich, Peter" w:date="2020-10-21T13:47:00Z"/>
        </w:rPr>
      </w:pPr>
      <w:ins w:id="1540" w:author="Kranich, Peter" w:date="2020-10-21T13:47:00Z">
        <w:r w:rsidRPr="00F14C1C">
          <w:rPr>
            <w:b/>
            <w:bCs/>
          </w:rPr>
          <w:t>Then</w:t>
        </w:r>
        <w:r>
          <w:t xml:space="preserve"> the audio alarm shall be enabled on all medical devices which have an alert event</w:t>
        </w:r>
      </w:ins>
    </w:p>
    <w:p w14:paraId="24B13AE4" w14:textId="77777777" w:rsidR="00E2470F" w:rsidRPr="009C5F8B" w:rsidRDefault="00E2470F" w:rsidP="00E2470F">
      <w:pPr>
        <w:rPr>
          <w:ins w:id="1541" w:author="Kranich, Peter" w:date="2020-10-21T13:47:00Z"/>
        </w:rPr>
      </w:pPr>
      <w:ins w:id="1542" w:author="Kranich, Peter" w:date="2020-10-21T13:47:00Z">
        <w:r w:rsidRPr="0045760D">
          <w:rPr>
            <w:b/>
            <w:bCs/>
          </w:rPr>
          <w:t>And</w:t>
        </w:r>
        <w:r>
          <w:t xml:space="preserve"> active device alert events shall be shown on the medical devices locally</w:t>
        </w:r>
      </w:ins>
    </w:p>
    <w:p w14:paraId="3E2D03DC" w14:textId="77777777" w:rsidR="00E2470F" w:rsidRDefault="00E2470F" w:rsidP="00E2470F">
      <w:pPr>
        <w:pStyle w:val="Heading3"/>
        <w:rPr>
          <w:ins w:id="1543" w:author="Kranich, Peter" w:date="2020-10-21T13:47:00Z"/>
        </w:rPr>
      </w:pPr>
    </w:p>
    <w:p w14:paraId="5FF9F041" w14:textId="77777777" w:rsidR="00E2470F" w:rsidRDefault="00E2470F" w:rsidP="00E2470F">
      <w:pPr>
        <w:pStyle w:val="Heading2"/>
        <w:rPr>
          <w:ins w:id="1544" w:author="Kranich, Peter" w:date="2020-10-21T13:47:00Z"/>
        </w:rPr>
        <w:pPrChange w:id="1545" w:author="Kranich, Peter" w:date="2020-10-21T13:47:00Z">
          <w:pPr>
            <w:pStyle w:val="Heading3"/>
          </w:pPr>
        </w:pPrChange>
      </w:pPr>
      <w:bookmarkStart w:id="1546" w:name="_Toc54263080"/>
      <w:ins w:id="1547" w:author="Kranich, Peter" w:date="2020-10-21T13:47:00Z">
        <w:r>
          <w:t>Scenario: Smart alerting system is inaccessible and distributed alarm system (DAS/DIS) is inaccessible</w:t>
        </w:r>
        <w:bookmarkEnd w:id="1546"/>
      </w:ins>
    </w:p>
    <w:p w14:paraId="1282C595" w14:textId="77777777" w:rsidR="00E2470F" w:rsidRDefault="00E2470F" w:rsidP="00E2470F">
      <w:pPr>
        <w:rPr>
          <w:ins w:id="1548" w:author="Kranich, Peter" w:date="2020-10-21T13:47:00Z"/>
        </w:rPr>
      </w:pPr>
      <w:ins w:id="1549" w:author="Kranich, Peter" w:date="2020-10-21T13:47:00Z">
        <w:r w:rsidRPr="00F14C1C">
          <w:rPr>
            <w:b/>
            <w:bCs/>
          </w:rPr>
          <w:t>When</w:t>
        </w:r>
        <w:r>
          <w:t xml:space="preserve"> there is an alert event on one or more medical devices in the patient room</w:t>
        </w:r>
      </w:ins>
    </w:p>
    <w:p w14:paraId="3DE2A20C" w14:textId="77777777" w:rsidR="00E2470F" w:rsidRDefault="00E2470F" w:rsidP="00E2470F">
      <w:pPr>
        <w:rPr>
          <w:ins w:id="1550" w:author="Kranich, Peter" w:date="2020-10-21T13:47:00Z"/>
        </w:rPr>
      </w:pPr>
      <w:ins w:id="1551" w:author="Kranich, Peter" w:date="2020-10-21T13:47:00Z">
        <w:r w:rsidRPr="00793368">
          <w:rPr>
            <w:b/>
            <w:bCs/>
          </w:rPr>
          <w:t>And</w:t>
        </w:r>
        <w:r>
          <w:t xml:space="preserve"> distributed alarm system is inaccessible</w:t>
        </w:r>
      </w:ins>
    </w:p>
    <w:p w14:paraId="3A6F73B0" w14:textId="77777777" w:rsidR="00E2470F" w:rsidRPr="00A80254" w:rsidRDefault="00E2470F" w:rsidP="00E2470F">
      <w:pPr>
        <w:rPr>
          <w:ins w:id="1552" w:author="Kranich, Peter" w:date="2020-10-21T13:47:00Z"/>
        </w:rPr>
      </w:pPr>
      <w:ins w:id="1553" w:author="Kranich, Peter" w:date="2020-10-21T13:47:00Z">
        <w:r w:rsidRPr="00A80254">
          <w:rPr>
            <w:b/>
            <w:bCs/>
          </w:rPr>
          <w:t>And</w:t>
        </w:r>
        <w:r>
          <w:rPr>
            <w:b/>
            <w:bCs/>
          </w:rPr>
          <w:t xml:space="preserve"> </w:t>
        </w:r>
        <w:r>
          <w:t>smart alerting system is inaccessible</w:t>
        </w:r>
      </w:ins>
    </w:p>
    <w:p w14:paraId="60B5EBCC" w14:textId="77777777" w:rsidR="00E2470F" w:rsidRDefault="00E2470F" w:rsidP="00E2470F">
      <w:pPr>
        <w:rPr>
          <w:ins w:id="1554" w:author="Kranich, Peter" w:date="2020-10-21T13:47:00Z"/>
        </w:rPr>
      </w:pPr>
      <w:ins w:id="1555" w:author="Kranich, Peter" w:date="2020-10-21T13:47:00Z">
        <w:r w:rsidRPr="00F14C1C">
          <w:rPr>
            <w:b/>
            <w:bCs/>
          </w:rPr>
          <w:t>Then</w:t>
        </w:r>
        <w:r>
          <w:t xml:space="preserve"> the audio alarm shall be enabled on all medical devices which have an alert event</w:t>
        </w:r>
      </w:ins>
    </w:p>
    <w:p w14:paraId="3E23C82D" w14:textId="77777777" w:rsidR="00E2470F" w:rsidRDefault="00E2470F" w:rsidP="00E2470F">
      <w:pPr>
        <w:rPr>
          <w:ins w:id="1556" w:author="Kranich, Peter" w:date="2020-10-21T13:47:00Z"/>
        </w:rPr>
      </w:pPr>
      <w:ins w:id="1557" w:author="Kranich, Peter" w:date="2020-10-21T13:47:00Z">
        <w:r w:rsidRPr="0045760D">
          <w:rPr>
            <w:b/>
            <w:bCs/>
          </w:rPr>
          <w:t>And</w:t>
        </w:r>
        <w:r>
          <w:t xml:space="preserve"> active device alert events shall be shown on the medical devices locally</w:t>
        </w:r>
      </w:ins>
    </w:p>
    <w:p w14:paraId="7DC342BB" w14:textId="77777777" w:rsidR="00E2470F" w:rsidRDefault="00E2470F" w:rsidP="00E2470F">
      <w:pPr>
        <w:pStyle w:val="Heading2"/>
        <w:rPr>
          <w:ins w:id="1558" w:author="Kranich, Peter" w:date="2020-10-21T13:47:00Z"/>
        </w:rPr>
      </w:pPr>
      <w:bookmarkStart w:id="1559" w:name="_Toc54263081"/>
      <w:ins w:id="1560" w:author="Kranich, Peter" w:date="2020-10-21T13:47:00Z">
        <w:r>
          <w:lastRenderedPageBreak/>
          <w:t>Rule: Only smart alert event distribution is configured</w:t>
        </w:r>
        <w:bookmarkEnd w:id="1559"/>
      </w:ins>
    </w:p>
    <w:p w14:paraId="46E3FEB6" w14:textId="77777777" w:rsidR="00E2470F" w:rsidRDefault="00E2470F" w:rsidP="00E2470F">
      <w:pPr>
        <w:rPr>
          <w:ins w:id="1561" w:author="Kranich, Peter" w:date="2020-10-21T13:47:00Z"/>
        </w:rPr>
      </w:pPr>
      <w:ins w:id="1562" w:author="Kranich, Peter" w:date="2020-10-21T13:47:00Z">
        <w:r>
          <w:t>Per configuration, only the smart alert event from the smart alerting system shall be sent to the distributed alarm system (DAS/DIS).</w:t>
        </w:r>
      </w:ins>
    </w:p>
    <w:p w14:paraId="33AF72D8" w14:textId="77777777" w:rsidR="00E2470F" w:rsidRDefault="00E2470F" w:rsidP="00E2470F">
      <w:pPr>
        <w:rPr>
          <w:ins w:id="1563" w:author="Kranich, Peter" w:date="2020-10-21T13:47:00Z"/>
        </w:rPr>
      </w:pPr>
    </w:p>
    <w:p w14:paraId="6CD5A36E" w14:textId="77777777" w:rsidR="00E2470F" w:rsidRDefault="00E2470F" w:rsidP="00E2470F">
      <w:pPr>
        <w:pStyle w:val="Heading2"/>
        <w:rPr>
          <w:ins w:id="1564" w:author="Kranich, Peter" w:date="2020-10-21T13:47:00Z"/>
        </w:rPr>
        <w:pPrChange w:id="1565" w:author="Kranich, Peter" w:date="2020-10-21T13:48:00Z">
          <w:pPr>
            <w:pStyle w:val="Heading3"/>
          </w:pPr>
        </w:pPrChange>
      </w:pPr>
      <w:bookmarkStart w:id="1566" w:name="_Toc54263082"/>
      <w:ins w:id="1567" w:author="Kranich, Peter" w:date="2020-10-21T13:47:00Z">
        <w:r>
          <w:t>Scenario Outline: Smart alerting system waits for additional inputs such as alert events from other devices and distributed alarm system (DAS/DIS) is accessible</w:t>
        </w:r>
        <w:bookmarkEnd w:id="1566"/>
      </w:ins>
    </w:p>
    <w:p w14:paraId="5AEBA06E" w14:textId="77777777" w:rsidR="00E2470F" w:rsidRDefault="00E2470F" w:rsidP="00E2470F">
      <w:pPr>
        <w:rPr>
          <w:ins w:id="1568" w:author="Kranich, Peter" w:date="2020-10-21T13:47:00Z"/>
        </w:rPr>
      </w:pPr>
      <w:ins w:id="1569" w:author="Kranich, Peter" w:date="2020-10-21T13:47:00Z">
        <w:r w:rsidRPr="00F14C1C">
          <w:rPr>
            <w:b/>
            <w:bCs/>
          </w:rPr>
          <w:t>Given</w:t>
        </w:r>
        <w:r>
          <w:t xml:space="preserve"> smart alert system was receiving vital signs, device settings, alert events, etc. from medical devices assigned to the patient</w:t>
        </w:r>
      </w:ins>
    </w:p>
    <w:p w14:paraId="1C768457" w14:textId="77777777" w:rsidR="00E2470F" w:rsidRDefault="00E2470F" w:rsidP="00E2470F">
      <w:pPr>
        <w:rPr>
          <w:ins w:id="1570" w:author="Kranich, Peter" w:date="2020-10-21T13:47:00Z"/>
        </w:rPr>
      </w:pPr>
      <w:ins w:id="1571" w:author="Kranich, Peter" w:date="2020-10-21T13:47:00Z">
        <w:r>
          <w:rPr>
            <w:b/>
            <w:bCs/>
          </w:rPr>
          <w:t>And</w:t>
        </w:r>
        <w:r w:rsidRPr="00311749">
          <w:t xml:space="preserve"> </w:t>
        </w:r>
        <w:r>
          <w:t>local device audio alarm state was set to &lt;state&gt;</w:t>
        </w:r>
      </w:ins>
    </w:p>
    <w:p w14:paraId="09BFB20F" w14:textId="77777777" w:rsidR="00E2470F" w:rsidRDefault="00E2470F" w:rsidP="00E2470F">
      <w:pPr>
        <w:rPr>
          <w:ins w:id="1572" w:author="Kranich, Peter" w:date="2020-10-21T13:47:00Z"/>
        </w:rPr>
      </w:pPr>
      <w:ins w:id="1573" w:author="Kranich, Peter" w:date="2020-10-21T13:47:00Z">
        <w:r w:rsidRPr="00F14C1C">
          <w:rPr>
            <w:b/>
            <w:bCs/>
          </w:rPr>
          <w:t>When</w:t>
        </w:r>
        <w:r>
          <w:t xml:space="preserve"> smart alerting system waits for additional inputs</w:t>
        </w:r>
      </w:ins>
    </w:p>
    <w:p w14:paraId="1A1EA29F" w14:textId="77777777" w:rsidR="00E2470F" w:rsidRDefault="00E2470F" w:rsidP="00E2470F">
      <w:pPr>
        <w:rPr>
          <w:ins w:id="1574" w:author="Kranich, Peter" w:date="2020-10-21T13:47:00Z"/>
        </w:rPr>
      </w:pPr>
      <w:ins w:id="1575" w:author="Kranich, Peter" w:date="2020-10-21T13:47:00Z">
        <w:r w:rsidRPr="00350D7F">
          <w:rPr>
            <w:b/>
            <w:bCs/>
          </w:rPr>
          <w:t>And</w:t>
        </w:r>
        <w:r>
          <w:t xml:space="preserve"> there is an alert event on one or more medical devices in the patient room</w:t>
        </w:r>
      </w:ins>
    </w:p>
    <w:p w14:paraId="245177F1" w14:textId="77777777" w:rsidR="00E2470F" w:rsidRDefault="00E2470F" w:rsidP="00E2470F">
      <w:pPr>
        <w:rPr>
          <w:ins w:id="1576" w:author="Kranich, Peter" w:date="2020-10-21T13:47:00Z"/>
        </w:rPr>
      </w:pPr>
      <w:ins w:id="1577" w:author="Kranich, Peter" w:date="2020-10-21T13:47:00Z">
        <w:r w:rsidRPr="00793368">
          <w:rPr>
            <w:b/>
            <w:bCs/>
          </w:rPr>
          <w:t>And</w:t>
        </w:r>
        <w:r>
          <w:t xml:space="preserve"> distributed alarm system is accessible</w:t>
        </w:r>
      </w:ins>
    </w:p>
    <w:p w14:paraId="64732BA5" w14:textId="77777777" w:rsidR="00E2470F" w:rsidRDefault="00E2470F" w:rsidP="00E2470F">
      <w:pPr>
        <w:rPr>
          <w:ins w:id="1578" w:author="Kranich, Peter" w:date="2020-10-21T13:47:00Z"/>
        </w:rPr>
      </w:pPr>
      <w:ins w:id="1579" w:author="Kranich, Peter" w:date="2020-10-21T13:47:00Z">
        <w:r w:rsidRPr="00F14C1C">
          <w:rPr>
            <w:b/>
            <w:bCs/>
          </w:rPr>
          <w:t>Then</w:t>
        </w:r>
        <w:r>
          <w:t xml:space="preserve"> active device alert events shall be shown on the medical devices locally</w:t>
        </w:r>
      </w:ins>
    </w:p>
    <w:p w14:paraId="315E43A4" w14:textId="77777777" w:rsidR="00E2470F" w:rsidRDefault="00E2470F" w:rsidP="00E2470F">
      <w:pPr>
        <w:rPr>
          <w:ins w:id="1580" w:author="Kranich, Peter" w:date="2020-10-21T13:47:00Z"/>
        </w:rPr>
      </w:pPr>
      <w:ins w:id="1581" w:author="Kranich, Peter" w:date="2020-10-21T13:47:00Z">
        <w:r>
          <w:rPr>
            <w:b/>
            <w:bCs/>
          </w:rPr>
          <w:t>And</w:t>
        </w:r>
        <w:r>
          <w:t xml:space="preserve"> the audio alarm shall be &lt;action&gt; on all medical devices in the patient room</w:t>
        </w:r>
      </w:ins>
    </w:p>
    <w:p w14:paraId="0855B73C" w14:textId="77777777" w:rsidR="00E2470F" w:rsidRDefault="00E2470F" w:rsidP="00E2470F">
      <w:pPr>
        <w:rPr>
          <w:ins w:id="1582" w:author="Kranich, Peter" w:date="2020-10-21T13:47:00Z"/>
        </w:rPr>
      </w:pPr>
      <w:ins w:id="1583" w:author="Kranich, Peter" w:date="2020-10-21T13:47:00Z">
        <w:r w:rsidRPr="00473FB9">
          <w:rPr>
            <w:b/>
            <w:bCs/>
          </w:rPr>
          <w:t>But</w:t>
        </w:r>
        <w:r>
          <w:t xml:space="preserve"> no device alert events shall be shown on the remote alerting devices</w:t>
        </w:r>
      </w:ins>
    </w:p>
    <w:p w14:paraId="5B63254E" w14:textId="77777777" w:rsidR="00E2470F" w:rsidRDefault="00E2470F" w:rsidP="00E2470F">
      <w:pPr>
        <w:rPr>
          <w:ins w:id="1584" w:author="Kranich, Peter" w:date="2020-10-21T13:47:00Z"/>
        </w:rPr>
      </w:pPr>
    </w:p>
    <w:p w14:paraId="059AF722" w14:textId="77777777" w:rsidR="00E2470F" w:rsidRDefault="00E2470F" w:rsidP="00E2470F">
      <w:pPr>
        <w:rPr>
          <w:ins w:id="1585" w:author="Kranich, Peter" w:date="2020-10-21T13:47:00Z"/>
        </w:rPr>
      </w:pPr>
      <w:ins w:id="1586" w:author="Kranich, Peter" w:date="2020-10-21T13:47:00Z">
        <w:r>
          <w:t>Examples:</w:t>
        </w:r>
      </w:ins>
    </w:p>
    <w:p w14:paraId="25078601" w14:textId="77777777" w:rsidR="00E2470F" w:rsidRDefault="00E2470F" w:rsidP="00E2470F">
      <w:pPr>
        <w:rPr>
          <w:ins w:id="1587" w:author="Kranich, Peter" w:date="2020-10-21T13:47:00Z"/>
        </w:rPr>
      </w:pPr>
      <w:ins w:id="1588" w:author="Kranich, Peter" w:date="2020-10-21T13:47:00Z">
        <w:r>
          <w:tab/>
          <w:t>| state</w:t>
        </w:r>
        <w:r>
          <w:tab/>
        </w:r>
        <w:r>
          <w:tab/>
          <w:t xml:space="preserve">| action </w:t>
        </w:r>
        <w:r>
          <w:tab/>
          <w:t>|</w:t>
        </w:r>
      </w:ins>
    </w:p>
    <w:p w14:paraId="2CACA61D" w14:textId="77777777" w:rsidR="00E2470F" w:rsidRDefault="00E2470F" w:rsidP="00E2470F">
      <w:pPr>
        <w:rPr>
          <w:ins w:id="1589" w:author="Kranich, Peter" w:date="2020-10-21T13:47:00Z"/>
        </w:rPr>
      </w:pPr>
      <w:ins w:id="1590" w:author="Kranich, Peter" w:date="2020-10-21T13:47:00Z">
        <w:r>
          <w:tab/>
          <w:t>| disabled</w:t>
        </w:r>
        <w:r>
          <w:tab/>
          <w:t xml:space="preserve">| disabled </w:t>
        </w:r>
        <w:r>
          <w:tab/>
          <w:t>|</w:t>
        </w:r>
      </w:ins>
    </w:p>
    <w:p w14:paraId="766D6087" w14:textId="77777777" w:rsidR="00E2470F" w:rsidRDefault="00E2470F" w:rsidP="00E2470F">
      <w:pPr>
        <w:rPr>
          <w:ins w:id="1591" w:author="Kranich, Peter" w:date="2020-10-21T13:47:00Z"/>
        </w:rPr>
      </w:pPr>
      <w:ins w:id="1592" w:author="Kranich, Peter" w:date="2020-10-21T13:47:00Z">
        <w:r>
          <w:tab/>
          <w:t>| enabled</w:t>
        </w:r>
        <w:r>
          <w:tab/>
          <w:t>| enabled</w:t>
        </w:r>
        <w:r>
          <w:tab/>
          <w:t>|</w:t>
        </w:r>
      </w:ins>
    </w:p>
    <w:p w14:paraId="5D1D0B82" w14:textId="77777777" w:rsidR="00E2470F" w:rsidRPr="00350D7F" w:rsidRDefault="00E2470F" w:rsidP="00E2470F">
      <w:pPr>
        <w:rPr>
          <w:ins w:id="1593" w:author="Kranich, Peter" w:date="2020-10-21T13:47:00Z"/>
        </w:rPr>
      </w:pPr>
    </w:p>
    <w:p w14:paraId="3E4F6CCB" w14:textId="77777777" w:rsidR="00E2470F" w:rsidRDefault="00E2470F" w:rsidP="00E2470F">
      <w:pPr>
        <w:pStyle w:val="Heading2"/>
        <w:rPr>
          <w:ins w:id="1594" w:author="Kranich, Peter" w:date="2020-10-21T13:47:00Z"/>
        </w:rPr>
        <w:pPrChange w:id="1595" w:author="Kranich, Peter" w:date="2020-10-21T13:48:00Z">
          <w:pPr>
            <w:pStyle w:val="Heading3"/>
          </w:pPr>
        </w:pPrChange>
      </w:pPr>
      <w:bookmarkStart w:id="1596" w:name="_Toc54263083"/>
      <w:ins w:id="1597" w:author="Kranich, Peter" w:date="2020-10-21T13:47:00Z">
        <w:r>
          <w:t>Scenario Outline: Smart alert event from the smart alerting system is available and distributed alarm system (DAS/DIS) is accessible</w:t>
        </w:r>
        <w:bookmarkEnd w:id="1596"/>
      </w:ins>
    </w:p>
    <w:p w14:paraId="080D772C" w14:textId="77777777" w:rsidR="00E2470F" w:rsidRDefault="00E2470F" w:rsidP="00E2470F">
      <w:pPr>
        <w:rPr>
          <w:ins w:id="1598" w:author="Kranich, Peter" w:date="2020-10-21T13:47:00Z"/>
        </w:rPr>
      </w:pPr>
      <w:ins w:id="1599" w:author="Kranich, Peter" w:date="2020-10-21T13:47:00Z">
        <w:r w:rsidRPr="00F14C1C">
          <w:rPr>
            <w:b/>
            <w:bCs/>
          </w:rPr>
          <w:t>Given</w:t>
        </w:r>
        <w:r>
          <w:t xml:space="preserve"> smart alert system was receiving vital signs, device settings, alert events, etc. from medical devices assigned to the patient</w:t>
        </w:r>
      </w:ins>
    </w:p>
    <w:p w14:paraId="07A19B25" w14:textId="77777777" w:rsidR="00E2470F" w:rsidRDefault="00E2470F" w:rsidP="00E2470F">
      <w:pPr>
        <w:rPr>
          <w:ins w:id="1600" w:author="Kranich, Peter" w:date="2020-10-21T13:47:00Z"/>
        </w:rPr>
      </w:pPr>
      <w:ins w:id="1601" w:author="Kranich, Peter" w:date="2020-10-21T13:47:00Z">
        <w:r>
          <w:rPr>
            <w:b/>
            <w:bCs/>
          </w:rPr>
          <w:t>And</w:t>
        </w:r>
        <w:r w:rsidRPr="00311749">
          <w:t xml:space="preserve"> </w:t>
        </w:r>
        <w:r>
          <w:t>local device audio alarm state was set to &lt;state&gt;</w:t>
        </w:r>
      </w:ins>
    </w:p>
    <w:p w14:paraId="5DC98AD8" w14:textId="77777777" w:rsidR="00E2470F" w:rsidRDefault="00E2470F" w:rsidP="00E2470F">
      <w:pPr>
        <w:rPr>
          <w:ins w:id="1602" w:author="Kranich, Peter" w:date="2020-10-21T13:47:00Z"/>
        </w:rPr>
      </w:pPr>
      <w:ins w:id="1603" w:author="Kranich, Peter" w:date="2020-10-21T13:47:00Z">
        <w:r w:rsidRPr="00F14C1C">
          <w:rPr>
            <w:b/>
            <w:bCs/>
          </w:rPr>
          <w:t>When</w:t>
        </w:r>
        <w:r>
          <w:t xml:space="preserve"> there is an alert event from the smart alerting system</w:t>
        </w:r>
      </w:ins>
    </w:p>
    <w:p w14:paraId="17E06759" w14:textId="77777777" w:rsidR="00E2470F" w:rsidRDefault="00E2470F" w:rsidP="00E2470F">
      <w:pPr>
        <w:rPr>
          <w:ins w:id="1604" w:author="Kranich, Peter" w:date="2020-10-21T13:47:00Z"/>
        </w:rPr>
      </w:pPr>
      <w:ins w:id="1605" w:author="Kranich, Peter" w:date="2020-10-21T13:47:00Z">
        <w:r w:rsidRPr="00793368">
          <w:rPr>
            <w:b/>
            <w:bCs/>
          </w:rPr>
          <w:t>And</w:t>
        </w:r>
        <w:r>
          <w:t xml:space="preserve"> distributed alarm system is accessible</w:t>
        </w:r>
      </w:ins>
    </w:p>
    <w:p w14:paraId="16E983DF" w14:textId="77777777" w:rsidR="00E2470F" w:rsidRDefault="00E2470F" w:rsidP="00E2470F">
      <w:pPr>
        <w:rPr>
          <w:ins w:id="1606" w:author="Kranich, Peter" w:date="2020-10-21T13:47:00Z"/>
        </w:rPr>
      </w:pPr>
      <w:ins w:id="1607" w:author="Kranich, Peter" w:date="2020-10-21T13:47:00Z">
        <w:r w:rsidRPr="00F14C1C">
          <w:rPr>
            <w:b/>
            <w:bCs/>
          </w:rPr>
          <w:t>Then</w:t>
        </w:r>
        <w:r>
          <w:t xml:space="preserve"> the smart alert event shall be shown on the remote alerting devices</w:t>
        </w:r>
      </w:ins>
    </w:p>
    <w:p w14:paraId="1774C0E1" w14:textId="77777777" w:rsidR="00E2470F" w:rsidRDefault="00E2470F" w:rsidP="00E2470F">
      <w:pPr>
        <w:rPr>
          <w:ins w:id="1608" w:author="Kranich, Peter" w:date="2020-10-21T13:47:00Z"/>
        </w:rPr>
      </w:pPr>
      <w:ins w:id="1609" w:author="Kranich, Peter" w:date="2020-10-21T13:47:00Z">
        <w:r w:rsidRPr="00BE5DB6">
          <w:rPr>
            <w:b/>
            <w:bCs/>
          </w:rPr>
          <w:t>And</w:t>
        </w:r>
        <w:r>
          <w:t xml:space="preserve"> the audio alarm shall be enabled on the remote alerting devices for these smart alert events</w:t>
        </w:r>
      </w:ins>
    </w:p>
    <w:p w14:paraId="75183A6C" w14:textId="77777777" w:rsidR="00E2470F" w:rsidRDefault="00E2470F" w:rsidP="00E2470F">
      <w:pPr>
        <w:rPr>
          <w:ins w:id="1610" w:author="Kranich, Peter" w:date="2020-10-21T13:47:00Z"/>
        </w:rPr>
      </w:pPr>
      <w:ins w:id="1611" w:author="Kranich, Peter" w:date="2020-10-21T13:47:00Z">
        <w:r w:rsidRPr="0045760D">
          <w:rPr>
            <w:b/>
            <w:bCs/>
          </w:rPr>
          <w:t>And</w:t>
        </w:r>
        <w:r>
          <w:t xml:space="preserve"> active device alert events shall be shown on the medical devices locally</w:t>
        </w:r>
      </w:ins>
    </w:p>
    <w:p w14:paraId="3D863466" w14:textId="77777777" w:rsidR="00E2470F" w:rsidRDefault="00E2470F" w:rsidP="00E2470F">
      <w:pPr>
        <w:rPr>
          <w:ins w:id="1612" w:author="Kranich, Peter" w:date="2020-10-21T13:47:00Z"/>
        </w:rPr>
      </w:pPr>
      <w:ins w:id="1613" w:author="Kranich, Peter" w:date="2020-10-21T13:47:00Z">
        <w:r>
          <w:rPr>
            <w:b/>
            <w:bCs/>
          </w:rPr>
          <w:t>And</w:t>
        </w:r>
        <w:r>
          <w:t xml:space="preserve"> the audio alarm shall be &lt;action&gt; on all medical devices in the patient room</w:t>
        </w:r>
      </w:ins>
    </w:p>
    <w:p w14:paraId="60950DEF" w14:textId="77777777" w:rsidR="00E2470F" w:rsidRDefault="00E2470F" w:rsidP="00E2470F">
      <w:pPr>
        <w:rPr>
          <w:ins w:id="1614" w:author="Kranich, Peter" w:date="2020-10-21T13:47:00Z"/>
        </w:rPr>
      </w:pPr>
    </w:p>
    <w:p w14:paraId="514484B5" w14:textId="77777777" w:rsidR="00E2470F" w:rsidRDefault="00E2470F" w:rsidP="00E2470F">
      <w:pPr>
        <w:rPr>
          <w:ins w:id="1615" w:author="Kranich, Peter" w:date="2020-10-21T13:47:00Z"/>
        </w:rPr>
      </w:pPr>
      <w:ins w:id="1616" w:author="Kranich, Peter" w:date="2020-10-21T13:47:00Z">
        <w:r>
          <w:t>Examples:</w:t>
        </w:r>
      </w:ins>
    </w:p>
    <w:p w14:paraId="4CA3E966" w14:textId="77777777" w:rsidR="00E2470F" w:rsidRDefault="00E2470F" w:rsidP="00E2470F">
      <w:pPr>
        <w:rPr>
          <w:ins w:id="1617" w:author="Kranich, Peter" w:date="2020-10-21T13:47:00Z"/>
        </w:rPr>
      </w:pPr>
      <w:ins w:id="1618" w:author="Kranich, Peter" w:date="2020-10-21T13:47:00Z">
        <w:r>
          <w:tab/>
          <w:t>| state</w:t>
        </w:r>
        <w:r>
          <w:tab/>
        </w:r>
        <w:r>
          <w:tab/>
          <w:t xml:space="preserve">| action </w:t>
        </w:r>
        <w:r>
          <w:tab/>
          <w:t>|</w:t>
        </w:r>
      </w:ins>
    </w:p>
    <w:p w14:paraId="473DB922" w14:textId="77777777" w:rsidR="00E2470F" w:rsidRDefault="00E2470F" w:rsidP="00E2470F">
      <w:pPr>
        <w:rPr>
          <w:ins w:id="1619" w:author="Kranich, Peter" w:date="2020-10-21T13:47:00Z"/>
        </w:rPr>
      </w:pPr>
      <w:ins w:id="1620" w:author="Kranich, Peter" w:date="2020-10-21T13:47:00Z">
        <w:r>
          <w:tab/>
          <w:t>| disabled</w:t>
        </w:r>
        <w:r>
          <w:tab/>
          <w:t xml:space="preserve">| disabled </w:t>
        </w:r>
        <w:r>
          <w:tab/>
          <w:t>|</w:t>
        </w:r>
      </w:ins>
    </w:p>
    <w:p w14:paraId="25F42758" w14:textId="77777777" w:rsidR="00E2470F" w:rsidRDefault="00E2470F" w:rsidP="00E2470F">
      <w:pPr>
        <w:rPr>
          <w:ins w:id="1621" w:author="Kranich, Peter" w:date="2020-10-21T13:47:00Z"/>
        </w:rPr>
      </w:pPr>
      <w:ins w:id="1622" w:author="Kranich, Peter" w:date="2020-10-21T13:47:00Z">
        <w:r>
          <w:tab/>
          <w:t>| enabled</w:t>
        </w:r>
        <w:r>
          <w:tab/>
          <w:t>| enabled</w:t>
        </w:r>
        <w:r>
          <w:tab/>
          <w:t>|</w:t>
        </w:r>
      </w:ins>
    </w:p>
    <w:p w14:paraId="22961437" w14:textId="77777777" w:rsidR="00E2470F" w:rsidRDefault="00E2470F" w:rsidP="00E2470F">
      <w:pPr>
        <w:rPr>
          <w:ins w:id="1623" w:author="Kranich, Peter" w:date="2020-10-21T13:47:00Z"/>
        </w:rPr>
      </w:pPr>
    </w:p>
    <w:p w14:paraId="72925320" w14:textId="77777777" w:rsidR="00E2470F" w:rsidRDefault="00E2470F" w:rsidP="00E2470F">
      <w:pPr>
        <w:rPr>
          <w:ins w:id="1624" w:author="Kranich, Peter" w:date="2020-10-21T13:47:00Z"/>
        </w:rPr>
      </w:pPr>
    </w:p>
    <w:p w14:paraId="728BE7F6" w14:textId="77777777" w:rsidR="00E2470F" w:rsidRDefault="00E2470F" w:rsidP="00E2470F">
      <w:pPr>
        <w:spacing w:after="160" w:line="259" w:lineRule="auto"/>
        <w:rPr>
          <w:ins w:id="1625" w:author="Kranich, Peter" w:date="2020-10-21T13:47:00Z"/>
          <w:rFonts w:asciiTheme="majorHAnsi" w:eastAsiaTheme="majorEastAsia" w:hAnsiTheme="majorHAnsi" w:cstheme="majorBidi"/>
          <w:color w:val="2F5496" w:themeColor="accent1" w:themeShade="BF"/>
          <w:sz w:val="26"/>
          <w:szCs w:val="26"/>
        </w:rPr>
      </w:pPr>
      <w:ins w:id="1626" w:author="Kranich, Peter" w:date="2020-10-21T13:47:00Z">
        <w:r>
          <w:br w:type="page"/>
        </w:r>
      </w:ins>
    </w:p>
    <w:p w14:paraId="7C4EB396" w14:textId="77777777" w:rsidR="00E2470F" w:rsidRDefault="00E2470F" w:rsidP="00E2470F">
      <w:pPr>
        <w:pStyle w:val="Heading2"/>
        <w:rPr>
          <w:ins w:id="1627" w:author="Kranich, Peter" w:date="2020-10-21T13:47:00Z"/>
        </w:rPr>
        <w:pPrChange w:id="1628" w:author="Kranich, Peter" w:date="2020-10-21T13:48:00Z">
          <w:pPr>
            <w:pStyle w:val="Heading2"/>
          </w:pPr>
        </w:pPrChange>
      </w:pPr>
      <w:bookmarkStart w:id="1629" w:name="_Toc54263084"/>
      <w:ins w:id="1630" w:author="Kranich, Peter" w:date="2020-10-21T13:47:00Z">
        <w:r>
          <w:lastRenderedPageBreak/>
          <w:t xml:space="preserve">Rule: Smart and device alert event distribution is </w:t>
        </w:r>
        <w:r w:rsidRPr="00E2470F">
          <w:rPr>
            <w:rPrChange w:id="1631" w:author="Kranich, Peter" w:date="2020-10-21T13:48:00Z">
              <w:rPr/>
            </w:rPrChange>
          </w:rPr>
          <w:t>configured</w:t>
        </w:r>
        <w:bookmarkEnd w:id="1629"/>
      </w:ins>
    </w:p>
    <w:p w14:paraId="724C7EFF" w14:textId="77777777" w:rsidR="00E2470F" w:rsidRDefault="00E2470F" w:rsidP="00E2470F">
      <w:pPr>
        <w:rPr>
          <w:ins w:id="1632" w:author="Kranich, Peter" w:date="2020-10-21T13:47:00Z"/>
        </w:rPr>
      </w:pPr>
      <w:ins w:id="1633" w:author="Kranich, Peter" w:date="2020-10-21T13:47:00Z">
        <w:r>
          <w:t>Per configuration, the smart alert events from the smart alerting system as well as all the local device alert events shall be sent to the distributed alarm system (DAS/DIS).</w:t>
        </w:r>
      </w:ins>
    </w:p>
    <w:p w14:paraId="7BB0E010" w14:textId="77777777" w:rsidR="00E2470F" w:rsidRDefault="00E2470F" w:rsidP="00E2470F">
      <w:pPr>
        <w:rPr>
          <w:ins w:id="1634" w:author="Kranich, Peter" w:date="2020-10-21T13:47:00Z"/>
        </w:rPr>
      </w:pPr>
    </w:p>
    <w:p w14:paraId="4B90C783" w14:textId="77777777" w:rsidR="00E2470F" w:rsidRDefault="00E2470F" w:rsidP="00E2470F">
      <w:pPr>
        <w:pStyle w:val="Heading2"/>
        <w:rPr>
          <w:ins w:id="1635" w:author="Kranich, Peter" w:date="2020-10-21T13:47:00Z"/>
        </w:rPr>
        <w:pPrChange w:id="1636" w:author="Kranich, Peter" w:date="2020-10-21T13:48:00Z">
          <w:pPr>
            <w:pStyle w:val="Heading3"/>
          </w:pPr>
        </w:pPrChange>
      </w:pPr>
      <w:bookmarkStart w:id="1637" w:name="_Toc54263085"/>
      <w:ins w:id="1638" w:author="Kranich, Peter" w:date="2020-10-21T13:47:00Z">
        <w:r>
          <w:t>Scenario Outline: Smart alerting system waits for additional inputs such as alert events from other devices and distributed alarm system (DAS/DIS) is accessible</w:t>
        </w:r>
        <w:bookmarkEnd w:id="1637"/>
      </w:ins>
    </w:p>
    <w:p w14:paraId="0C42D69E" w14:textId="77777777" w:rsidR="00E2470F" w:rsidRDefault="00E2470F" w:rsidP="00E2470F">
      <w:pPr>
        <w:rPr>
          <w:ins w:id="1639" w:author="Kranich, Peter" w:date="2020-10-21T13:47:00Z"/>
        </w:rPr>
      </w:pPr>
      <w:ins w:id="1640" w:author="Kranich, Peter" w:date="2020-10-21T13:47:00Z">
        <w:r w:rsidRPr="00F14C1C">
          <w:rPr>
            <w:b/>
            <w:bCs/>
          </w:rPr>
          <w:t>Given</w:t>
        </w:r>
        <w:r>
          <w:t xml:space="preserve"> smart alert system was receiving vital signs, device settings, alert events, etc. from medical devices assigned to the patient</w:t>
        </w:r>
      </w:ins>
    </w:p>
    <w:p w14:paraId="7B301FB2" w14:textId="77777777" w:rsidR="00E2470F" w:rsidRDefault="00E2470F" w:rsidP="00E2470F">
      <w:pPr>
        <w:rPr>
          <w:ins w:id="1641" w:author="Kranich, Peter" w:date="2020-10-21T13:47:00Z"/>
        </w:rPr>
      </w:pPr>
      <w:ins w:id="1642" w:author="Kranich, Peter" w:date="2020-10-21T13:47:00Z">
        <w:r>
          <w:rPr>
            <w:b/>
            <w:bCs/>
          </w:rPr>
          <w:t>And</w:t>
        </w:r>
        <w:r w:rsidRPr="00311749">
          <w:t xml:space="preserve"> </w:t>
        </w:r>
        <w:r>
          <w:t>local device audio alarm state was set to &lt;state&gt;</w:t>
        </w:r>
      </w:ins>
    </w:p>
    <w:p w14:paraId="003CE7A1" w14:textId="77777777" w:rsidR="00E2470F" w:rsidRDefault="00E2470F" w:rsidP="00E2470F">
      <w:pPr>
        <w:rPr>
          <w:ins w:id="1643" w:author="Kranich, Peter" w:date="2020-10-21T13:47:00Z"/>
        </w:rPr>
      </w:pPr>
      <w:ins w:id="1644" w:author="Kranich, Peter" w:date="2020-10-21T13:47:00Z">
        <w:r w:rsidRPr="00F14C1C">
          <w:rPr>
            <w:b/>
            <w:bCs/>
          </w:rPr>
          <w:t>When</w:t>
        </w:r>
        <w:r>
          <w:t xml:space="preserve"> smart alerting system waits for additional inputs</w:t>
        </w:r>
      </w:ins>
    </w:p>
    <w:p w14:paraId="3B8EB79F" w14:textId="77777777" w:rsidR="00E2470F" w:rsidRDefault="00E2470F" w:rsidP="00E2470F">
      <w:pPr>
        <w:rPr>
          <w:ins w:id="1645" w:author="Kranich, Peter" w:date="2020-10-21T13:47:00Z"/>
        </w:rPr>
      </w:pPr>
      <w:ins w:id="1646" w:author="Kranich, Peter" w:date="2020-10-21T13:47:00Z">
        <w:r w:rsidRPr="00350D7F">
          <w:rPr>
            <w:b/>
            <w:bCs/>
          </w:rPr>
          <w:t>And</w:t>
        </w:r>
        <w:r>
          <w:t xml:space="preserve"> there is an alert event on one or more medical devices in the patient room</w:t>
        </w:r>
      </w:ins>
    </w:p>
    <w:p w14:paraId="6D272813" w14:textId="77777777" w:rsidR="00E2470F" w:rsidRDefault="00E2470F" w:rsidP="00E2470F">
      <w:pPr>
        <w:rPr>
          <w:ins w:id="1647" w:author="Kranich, Peter" w:date="2020-10-21T13:47:00Z"/>
        </w:rPr>
      </w:pPr>
      <w:ins w:id="1648" w:author="Kranich, Peter" w:date="2020-10-21T13:47:00Z">
        <w:r w:rsidRPr="00793368">
          <w:rPr>
            <w:b/>
            <w:bCs/>
          </w:rPr>
          <w:t>And</w:t>
        </w:r>
        <w:r>
          <w:t xml:space="preserve"> distributed alarm system is accessible</w:t>
        </w:r>
      </w:ins>
    </w:p>
    <w:p w14:paraId="12395CE9" w14:textId="77777777" w:rsidR="00E2470F" w:rsidRDefault="00E2470F" w:rsidP="00E2470F">
      <w:pPr>
        <w:rPr>
          <w:ins w:id="1649" w:author="Kranich, Peter" w:date="2020-10-21T13:47:00Z"/>
        </w:rPr>
      </w:pPr>
      <w:ins w:id="1650" w:author="Kranich, Peter" w:date="2020-10-21T13:47:00Z">
        <w:r w:rsidRPr="00F14C1C">
          <w:rPr>
            <w:b/>
            <w:bCs/>
          </w:rPr>
          <w:t>Then</w:t>
        </w:r>
        <w:r>
          <w:t xml:space="preserve"> active device alert events shall be shown on the medical devices locally</w:t>
        </w:r>
      </w:ins>
    </w:p>
    <w:p w14:paraId="3DAE21CC" w14:textId="77777777" w:rsidR="00E2470F" w:rsidRDefault="00E2470F" w:rsidP="00E2470F">
      <w:pPr>
        <w:rPr>
          <w:ins w:id="1651" w:author="Kranich, Peter" w:date="2020-10-21T13:47:00Z"/>
        </w:rPr>
      </w:pPr>
      <w:ins w:id="1652" w:author="Kranich, Peter" w:date="2020-10-21T13:47:00Z">
        <w:r>
          <w:rPr>
            <w:b/>
            <w:bCs/>
          </w:rPr>
          <w:t>And</w:t>
        </w:r>
        <w:r>
          <w:t xml:space="preserve"> the audio alarm shall be &lt;action&gt; on all medical devices in the patient room</w:t>
        </w:r>
      </w:ins>
    </w:p>
    <w:p w14:paraId="5C537011" w14:textId="77777777" w:rsidR="00E2470F" w:rsidRDefault="00E2470F" w:rsidP="00E2470F">
      <w:pPr>
        <w:rPr>
          <w:ins w:id="1653" w:author="Kranich, Peter" w:date="2020-10-21T13:47:00Z"/>
        </w:rPr>
      </w:pPr>
      <w:ins w:id="1654" w:author="Kranich, Peter" w:date="2020-10-21T13:47:00Z">
        <w:r>
          <w:rPr>
            <w:b/>
            <w:bCs/>
          </w:rPr>
          <w:t xml:space="preserve">And </w:t>
        </w:r>
        <w:r>
          <w:t>device alert events shall be shown on the remote alerting devices</w:t>
        </w:r>
      </w:ins>
    </w:p>
    <w:p w14:paraId="07FF17AB" w14:textId="77777777" w:rsidR="00E2470F" w:rsidRDefault="00E2470F" w:rsidP="00E2470F">
      <w:pPr>
        <w:rPr>
          <w:ins w:id="1655" w:author="Kranich, Peter" w:date="2020-10-21T13:47:00Z"/>
        </w:rPr>
      </w:pPr>
      <w:ins w:id="1656" w:author="Kranich, Peter" w:date="2020-10-21T13:47:00Z">
        <w:r w:rsidRPr="00BE5DB6">
          <w:rPr>
            <w:b/>
            <w:bCs/>
          </w:rPr>
          <w:t>And</w:t>
        </w:r>
        <w:r>
          <w:t xml:space="preserve"> the audio alarm shall be enabled on the remote alerting devices for these alert events</w:t>
        </w:r>
      </w:ins>
    </w:p>
    <w:p w14:paraId="603BA647" w14:textId="77777777" w:rsidR="00E2470F" w:rsidRDefault="00E2470F" w:rsidP="00E2470F">
      <w:pPr>
        <w:rPr>
          <w:ins w:id="1657" w:author="Kranich, Peter" w:date="2020-10-21T13:47:00Z"/>
        </w:rPr>
      </w:pPr>
    </w:p>
    <w:p w14:paraId="6B66E39B" w14:textId="77777777" w:rsidR="00E2470F" w:rsidRDefault="00E2470F" w:rsidP="00E2470F">
      <w:pPr>
        <w:rPr>
          <w:ins w:id="1658" w:author="Kranich, Peter" w:date="2020-10-21T13:47:00Z"/>
        </w:rPr>
      </w:pPr>
      <w:ins w:id="1659" w:author="Kranich, Peter" w:date="2020-10-21T13:47:00Z">
        <w:r>
          <w:t>Examples:</w:t>
        </w:r>
      </w:ins>
    </w:p>
    <w:p w14:paraId="6536AE23" w14:textId="77777777" w:rsidR="00E2470F" w:rsidRDefault="00E2470F" w:rsidP="00E2470F">
      <w:pPr>
        <w:rPr>
          <w:ins w:id="1660" w:author="Kranich, Peter" w:date="2020-10-21T13:47:00Z"/>
        </w:rPr>
      </w:pPr>
      <w:ins w:id="1661" w:author="Kranich, Peter" w:date="2020-10-21T13:47:00Z">
        <w:r>
          <w:tab/>
          <w:t>| state</w:t>
        </w:r>
        <w:r>
          <w:tab/>
        </w:r>
        <w:r>
          <w:tab/>
          <w:t xml:space="preserve">| action </w:t>
        </w:r>
        <w:r>
          <w:tab/>
          <w:t>|</w:t>
        </w:r>
      </w:ins>
    </w:p>
    <w:p w14:paraId="7DC3663A" w14:textId="77777777" w:rsidR="00E2470F" w:rsidRDefault="00E2470F" w:rsidP="00E2470F">
      <w:pPr>
        <w:rPr>
          <w:ins w:id="1662" w:author="Kranich, Peter" w:date="2020-10-21T13:47:00Z"/>
        </w:rPr>
      </w:pPr>
      <w:ins w:id="1663" w:author="Kranich, Peter" w:date="2020-10-21T13:47:00Z">
        <w:r>
          <w:tab/>
          <w:t>| disabled</w:t>
        </w:r>
        <w:r>
          <w:tab/>
          <w:t xml:space="preserve">| disabled </w:t>
        </w:r>
        <w:r>
          <w:tab/>
          <w:t>|</w:t>
        </w:r>
      </w:ins>
    </w:p>
    <w:p w14:paraId="4C35C664" w14:textId="77777777" w:rsidR="00E2470F" w:rsidRDefault="00E2470F" w:rsidP="00E2470F">
      <w:pPr>
        <w:rPr>
          <w:ins w:id="1664" w:author="Kranich, Peter" w:date="2020-10-21T13:47:00Z"/>
        </w:rPr>
      </w:pPr>
      <w:ins w:id="1665" w:author="Kranich, Peter" w:date="2020-10-21T13:47:00Z">
        <w:r>
          <w:tab/>
          <w:t>| enabled</w:t>
        </w:r>
        <w:r>
          <w:tab/>
          <w:t>| enabled</w:t>
        </w:r>
        <w:r>
          <w:tab/>
          <w:t>|</w:t>
        </w:r>
      </w:ins>
    </w:p>
    <w:p w14:paraId="4608C5F7" w14:textId="77777777" w:rsidR="00E2470F" w:rsidRDefault="00E2470F" w:rsidP="00E2470F">
      <w:pPr>
        <w:pStyle w:val="Heading3"/>
        <w:rPr>
          <w:ins w:id="1666" w:author="Kranich, Peter" w:date="2020-10-21T13:47:00Z"/>
        </w:rPr>
      </w:pPr>
    </w:p>
    <w:p w14:paraId="599F7430" w14:textId="77777777" w:rsidR="00E2470F" w:rsidRDefault="00E2470F" w:rsidP="00E2470F">
      <w:pPr>
        <w:pStyle w:val="Heading2"/>
        <w:rPr>
          <w:ins w:id="1667" w:author="Kranich, Peter" w:date="2020-10-21T13:47:00Z"/>
        </w:rPr>
        <w:pPrChange w:id="1668" w:author="Kranich, Peter" w:date="2020-10-21T13:48:00Z">
          <w:pPr>
            <w:pStyle w:val="Heading3"/>
          </w:pPr>
        </w:pPrChange>
      </w:pPr>
      <w:bookmarkStart w:id="1669" w:name="_Toc54263086"/>
      <w:ins w:id="1670" w:author="Kranich, Peter" w:date="2020-10-21T13:47:00Z">
        <w:r>
          <w:t>Scenario Outline: Smart alert event from the smart alert system is available and distributed alarm system (DAS/DIS) is accessible</w:t>
        </w:r>
        <w:bookmarkEnd w:id="1669"/>
      </w:ins>
    </w:p>
    <w:p w14:paraId="55393F03" w14:textId="77777777" w:rsidR="00E2470F" w:rsidRDefault="00E2470F" w:rsidP="00E2470F">
      <w:pPr>
        <w:rPr>
          <w:ins w:id="1671" w:author="Kranich, Peter" w:date="2020-10-21T13:47:00Z"/>
        </w:rPr>
      </w:pPr>
      <w:ins w:id="1672" w:author="Kranich, Peter" w:date="2020-10-21T13:47:00Z">
        <w:r w:rsidRPr="00F14C1C">
          <w:rPr>
            <w:b/>
            <w:bCs/>
          </w:rPr>
          <w:t>Given</w:t>
        </w:r>
        <w:r>
          <w:t xml:space="preserve"> smart alert system receives vital signs, device settings, alert events, etc. from medical devices assigned to patient</w:t>
        </w:r>
      </w:ins>
    </w:p>
    <w:p w14:paraId="10332D4F" w14:textId="77777777" w:rsidR="00E2470F" w:rsidRDefault="00E2470F" w:rsidP="00E2470F">
      <w:pPr>
        <w:rPr>
          <w:ins w:id="1673" w:author="Kranich, Peter" w:date="2020-10-21T13:47:00Z"/>
        </w:rPr>
      </w:pPr>
      <w:ins w:id="1674" w:author="Kranich, Peter" w:date="2020-10-21T13:47:00Z">
        <w:r>
          <w:rPr>
            <w:b/>
            <w:bCs/>
          </w:rPr>
          <w:t>And</w:t>
        </w:r>
        <w:r w:rsidRPr="00311749">
          <w:t xml:space="preserve"> </w:t>
        </w:r>
        <w:r>
          <w:t>local device audio alarm state was set to &lt;state&gt;</w:t>
        </w:r>
      </w:ins>
    </w:p>
    <w:p w14:paraId="165DF3A9" w14:textId="77777777" w:rsidR="00E2470F" w:rsidRDefault="00E2470F" w:rsidP="00E2470F">
      <w:pPr>
        <w:rPr>
          <w:ins w:id="1675" w:author="Kranich, Peter" w:date="2020-10-21T13:47:00Z"/>
        </w:rPr>
      </w:pPr>
      <w:ins w:id="1676" w:author="Kranich, Peter" w:date="2020-10-21T13:47:00Z">
        <w:r w:rsidRPr="00F14C1C">
          <w:rPr>
            <w:b/>
            <w:bCs/>
          </w:rPr>
          <w:t>When</w:t>
        </w:r>
        <w:r>
          <w:t xml:space="preserve"> there is an alert event from the smart alerting system</w:t>
        </w:r>
      </w:ins>
    </w:p>
    <w:p w14:paraId="2D596A92" w14:textId="77777777" w:rsidR="00E2470F" w:rsidRDefault="00E2470F" w:rsidP="00E2470F">
      <w:pPr>
        <w:rPr>
          <w:ins w:id="1677" w:author="Kranich, Peter" w:date="2020-10-21T13:47:00Z"/>
        </w:rPr>
      </w:pPr>
      <w:ins w:id="1678" w:author="Kranich, Peter" w:date="2020-10-21T13:47:00Z">
        <w:r w:rsidRPr="0045760D">
          <w:rPr>
            <w:b/>
            <w:bCs/>
          </w:rPr>
          <w:t>And</w:t>
        </w:r>
        <w:r>
          <w:rPr>
            <w:b/>
            <w:bCs/>
          </w:rPr>
          <w:t xml:space="preserve"> </w:t>
        </w:r>
        <w:r>
          <w:t>there is an alert event on one or more medical devices in the patient room</w:t>
        </w:r>
      </w:ins>
    </w:p>
    <w:p w14:paraId="5A5A2427" w14:textId="77777777" w:rsidR="00E2470F" w:rsidRDefault="00E2470F" w:rsidP="00E2470F">
      <w:pPr>
        <w:rPr>
          <w:ins w:id="1679" w:author="Kranich, Peter" w:date="2020-10-21T13:47:00Z"/>
        </w:rPr>
      </w:pPr>
      <w:ins w:id="1680" w:author="Kranich, Peter" w:date="2020-10-21T13:47:00Z">
        <w:r w:rsidRPr="0045760D">
          <w:rPr>
            <w:b/>
            <w:bCs/>
          </w:rPr>
          <w:t>And</w:t>
        </w:r>
        <w:r>
          <w:t xml:space="preserve"> distributed alarm system is accessible</w:t>
        </w:r>
      </w:ins>
    </w:p>
    <w:p w14:paraId="4F29C016" w14:textId="77777777" w:rsidR="00E2470F" w:rsidRDefault="00E2470F" w:rsidP="00E2470F">
      <w:pPr>
        <w:rPr>
          <w:ins w:id="1681" w:author="Kranich, Peter" w:date="2020-10-21T13:47:00Z"/>
        </w:rPr>
      </w:pPr>
      <w:ins w:id="1682" w:author="Kranich, Peter" w:date="2020-10-21T13:47:00Z">
        <w:r w:rsidRPr="00F14C1C">
          <w:rPr>
            <w:b/>
            <w:bCs/>
          </w:rPr>
          <w:t>Then</w:t>
        </w:r>
        <w:r>
          <w:t xml:space="preserve"> all alert events shall be shown on the remote alerting devices</w:t>
        </w:r>
      </w:ins>
    </w:p>
    <w:p w14:paraId="0FBAF69E" w14:textId="77777777" w:rsidR="00E2470F" w:rsidRDefault="00E2470F" w:rsidP="00E2470F">
      <w:pPr>
        <w:rPr>
          <w:ins w:id="1683" w:author="Kranich, Peter" w:date="2020-10-21T13:47:00Z"/>
        </w:rPr>
      </w:pPr>
      <w:ins w:id="1684" w:author="Kranich, Peter" w:date="2020-10-21T13:47:00Z">
        <w:r w:rsidRPr="00BE5DB6">
          <w:rPr>
            <w:b/>
            <w:bCs/>
          </w:rPr>
          <w:t>And</w:t>
        </w:r>
        <w:r>
          <w:t xml:space="preserve"> the audio alarm shall be enabled on the remote alerting devices for these alert events</w:t>
        </w:r>
      </w:ins>
    </w:p>
    <w:p w14:paraId="1293D116" w14:textId="77777777" w:rsidR="00E2470F" w:rsidRDefault="00E2470F" w:rsidP="00E2470F">
      <w:pPr>
        <w:rPr>
          <w:ins w:id="1685" w:author="Kranich, Peter" w:date="2020-10-21T13:47:00Z"/>
        </w:rPr>
      </w:pPr>
      <w:ins w:id="1686" w:author="Kranich, Peter" w:date="2020-10-21T13:47:00Z">
        <w:r w:rsidRPr="0045760D">
          <w:rPr>
            <w:b/>
            <w:bCs/>
          </w:rPr>
          <w:t>And</w:t>
        </w:r>
        <w:r>
          <w:t xml:space="preserve"> active device alert events shall be shown at the medical device locally</w:t>
        </w:r>
      </w:ins>
    </w:p>
    <w:p w14:paraId="4BC8E99F" w14:textId="77777777" w:rsidR="00E2470F" w:rsidRPr="00F14C1C" w:rsidRDefault="00E2470F" w:rsidP="00E2470F">
      <w:pPr>
        <w:rPr>
          <w:ins w:id="1687" w:author="Kranich, Peter" w:date="2020-10-21T13:47:00Z"/>
        </w:rPr>
      </w:pPr>
      <w:ins w:id="1688" w:author="Kranich, Peter" w:date="2020-10-21T13:47:00Z">
        <w:r>
          <w:rPr>
            <w:b/>
            <w:bCs/>
          </w:rPr>
          <w:t>And</w:t>
        </w:r>
        <w:r>
          <w:t xml:space="preserve"> the audio alarm shall be &lt;action&gt; on all medical devices in the patient room</w:t>
        </w:r>
      </w:ins>
    </w:p>
    <w:p w14:paraId="75B74E2D" w14:textId="77777777" w:rsidR="00E2470F" w:rsidRPr="00F14C1C" w:rsidRDefault="00E2470F" w:rsidP="00E2470F">
      <w:pPr>
        <w:rPr>
          <w:ins w:id="1689" w:author="Kranich, Peter" w:date="2020-10-21T13:47:00Z"/>
        </w:rPr>
      </w:pPr>
    </w:p>
    <w:p w14:paraId="143F1740" w14:textId="77777777" w:rsidR="00E2470F" w:rsidRDefault="00E2470F" w:rsidP="00E2470F">
      <w:pPr>
        <w:rPr>
          <w:ins w:id="1690" w:author="Kranich, Peter" w:date="2020-10-21T13:47:00Z"/>
        </w:rPr>
      </w:pPr>
      <w:ins w:id="1691" w:author="Kranich, Peter" w:date="2020-10-21T13:47:00Z">
        <w:r>
          <w:t>Examples:</w:t>
        </w:r>
      </w:ins>
    </w:p>
    <w:p w14:paraId="536BB250" w14:textId="77777777" w:rsidR="00E2470F" w:rsidRDefault="00E2470F" w:rsidP="00E2470F">
      <w:pPr>
        <w:rPr>
          <w:ins w:id="1692" w:author="Kranich, Peter" w:date="2020-10-21T13:47:00Z"/>
        </w:rPr>
      </w:pPr>
      <w:ins w:id="1693" w:author="Kranich, Peter" w:date="2020-10-21T13:47:00Z">
        <w:r>
          <w:tab/>
          <w:t>| state</w:t>
        </w:r>
        <w:r>
          <w:tab/>
        </w:r>
        <w:r>
          <w:tab/>
          <w:t xml:space="preserve">| action </w:t>
        </w:r>
        <w:r>
          <w:tab/>
          <w:t>|</w:t>
        </w:r>
      </w:ins>
    </w:p>
    <w:p w14:paraId="65A48C83" w14:textId="77777777" w:rsidR="00E2470F" w:rsidRDefault="00E2470F" w:rsidP="00E2470F">
      <w:pPr>
        <w:rPr>
          <w:ins w:id="1694" w:author="Kranich, Peter" w:date="2020-10-21T13:47:00Z"/>
        </w:rPr>
      </w:pPr>
      <w:ins w:id="1695" w:author="Kranich, Peter" w:date="2020-10-21T13:47:00Z">
        <w:r>
          <w:tab/>
          <w:t>| disabled</w:t>
        </w:r>
        <w:r>
          <w:tab/>
          <w:t xml:space="preserve">| disabled </w:t>
        </w:r>
        <w:r>
          <w:tab/>
          <w:t>|</w:t>
        </w:r>
      </w:ins>
    </w:p>
    <w:p w14:paraId="74AF7B8B" w14:textId="77777777" w:rsidR="00E2470F" w:rsidRDefault="00E2470F" w:rsidP="00E2470F">
      <w:pPr>
        <w:rPr>
          <w:ins w:id="1696" w:author="Kranich, Peter" w:date="2020-10-21T13:47:00Z"/>
        </w:rPr>
      </w:pPr>
      <w:ins w:id="1697" w:author="Kranich, Peter" w:date="2020-10-21T13:47:00Z">
        <w:r>
          <w:tab/>
          <w:t>| enabled</w:t>
        </w:r>
        <w:r>
          <w:tab/>
          <w:t>| enabled</w:t>
        </w:r>
        <w:r>
          <w:tab/>
          <w:t>|</w:t>
        </w:r>
      </w:ins>
    </w:p>
    <w:p w14:paraId="0B236A4D" w14:textId="77777777" w:rsidR="00E2470F" w:rsidRDefault="00E2470F" w:rsidP="00E2470F">
      <w:pPr>
        <w:spacing w:after="160" w:line="259" w:lineRule="auto"/>
        <w:rPr>
          <w:ins w:id="1698" w:author="Kranich, Peter" w:date="2020-10-21T13:47:00Z"/>
        </w:rPr>
      </w:pPr>
    </w:p>
    <w:p w14:paraId="2556160D" w14:textId="77777777" w:rsidR="00335855" w:rsidRDefault="00335855" w:rsidP="00A60EAF"/>
    <w:sectPr w:rsidR="00335855">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6" w:author="Kranich, Peter" w:date="2020-10-21T14:18:00Z" w:initials="KP">
    <w:p w14:paraId="1B09DD21" w14:textId="25018283" w:rsidR="007A472B" w:rsidRDefault="007A472B">
      <w:pPr>
        <w:pStyle w:val="CommentText"/>
      </w:pPr>
      <w:r>
        <w:rPr>
          <w:rStyle w:val="CommentReference"/>
        </w:rPr>
        <w:annotationRef/>
      </w:r>
      <w:r>
        <w:t>Could be also part of a DAS system if technically feasible – actually, this is what I meant here since Linda will ack the alarm later in the use case.</w:t>
      </w:r>
    </w:p>
  </w:comment>
  <w:comment w:id="395" w:author="Kranich, Peter" w:date="2020-10-21T14:20:00Z" w:initials="KP">
    <w:p w14:paraId="4C4BD615" w14:textId="12C36DC0" w:rsidR="007A472B" w:rsidRDefault="007A472B">
      <w:pPr>
        <w:pStyle w:val="CommentText"/>
      </w:pPr>
      <w:r>
        <w:rPr>
          <w:rStyle w:val="CommentReference"/>
        </w:rPr>
        <w:annotationRef/>
      </w:r>
      <w:r>
        <w:t>I use the term accept and reject as defined in the alarm standard for a CDAS.</w:t>
      </w:r>
    </w:p>
  </w:comment>
  <w:comment w:id="452" w:author="Ken Fuchs" w:date="2020-07-03T16:39:00Z" w:initials="KF">
    <w:p w14:paraId="7DFD2515" w14:textId="069B6F00" w:rsidR="00E337B8" w:rsidRDefault="00E337B8">
      <w:pPr>
        <w:pStyle w:val="CommentText"/>
      </w:pPr>
      <w:r>
        <w:rPr>
          <w:rStyle w:val="CommentReference"/>
        </w:rPr>
        <w:annotationRef/>
      </w:r>
      <w:r>
        <w:t>This may be the only “Rule”.  The others are subsets of this Rule – I believe…</w:t>
      </w:r>
    </w:p>
  </w:comment>
  <w:comment w:id="715" w:author="Kranich, Peter" w:date="2020-10-22T12:28:00Z" w:initials="KP">
    <w:p w14:paraId="71D06A46" w14:textId="4748C550" w:rsidR="00F11C21" w:rsidRDefault="00F11C21">
      <w:pPr>
        <w:pStyle w:val="CommentText"/>
      </w:pPr>
      <w:r>
        <w:rPr>
          <w:rStyle w:val="CommentReference"/>
        </w:rPr>
        <w:annotationRef/>
      </w:r>
      <w:bookmarkStart w:id="760" w:name="_Hlk54262304"/>
      <w:bookmarkStart w:id="761" w:name="_Hlk54262305"/>
      <w:r>
        <w:t>In my opinion this replies to a DIS and DAS. Do you want to copy this or should there be a common section that covers this?</w:t>
      </w:r>
      <w:bookmarkEnd w:id="760"/>
      <w:bookmarkEnd w:id="761"/>
    </w:p>
  </w:comment>
  <w:comment w:id="956" w:author="Kranich, Peter" w:date="2020-10-22T12:31:00Z" w:initials="KP">
    <w:p w14:paraId="0C58B619" w14:textId="77777777" w:rsidR="00F11C21" w:rsidRDefault="00F11C21" w:rsidP="00F11C21">
      <w:pPr>
        <w:pStyle w:val="CommentText"/>
      </w:pPr>
      <w:r>
        <w:rPr>
          <w:rStyle w:val="CommentReference"/>
        </w:rPr>
        <w:annotationRef/>
      </w:r>
      <w:r>
        <w:t>In my opinion this replies to a DIS and DAS. Do you want to copy this or should there be a common section that covers this?</w:t>
      </w:r>
    </w:p>
    <w:p w14:paraId="2389DBA2" w14:textId="424E9940" w:rsidR="00F11C21" w:rsidRDefault="00F11C21">
      <w:pPr>
        <w:pStyle w:val="CommentText"/>
      </w:pPr>
    </w:p>
  </w:comment>
  <w:comment w:id="1007" w:author="Kranich, Peter" w:date="2020-10-22T12:40:00Z" w:initials="KP">
    <w:p w14:paraId="104A1E0E" w14:textId="73A688A3" w:rsidR="00E350C8" w:rsidRDefault="00E350C8">
      <w:pPr>
        <w:pStyle w:val="CommentText"/>
      </w:pPr>
      <w:r>
        <w:rPr>
          <w:rStyle w:val="CommentReference"/>
        </w:rPr>
        <w:annotationRef/>
      </w:r>
      <w:r>
        <w:t>This is more or less a duplicate of the previous section. I didn’t copy these. Do we really need to differentiate between Silent ICU and Silent Room or can we combine this?</w:t>
      </w:r>
    </w:p>
  </w:comment>
  <w:comment w:id="1232" w:author="Kranich, Peter" w:date="2020-10-22T12:36:00Z" w:initials="KP">
    <w:p w14:paraId="2ECDA7CE" w14:textId="451D4E1A" w:rsidR="00E350C8" w:rsidRDefault="00E350C8">
      <w:pPr>
        <w:pStyle w:val="CommentText"/>
      </w:pPr>
      <w:r>
        <w:rPr>
          <w:rStyle w:val="CommentReference"/>
        </w:rPr>
        <w:annotationRef/>
      </w:r>
      <w:r>
        <w:t>Do you want to add this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09DD21" w15:done="0"/>
  <w15:commentEx w15:paraId="4C4BD615" w15:done="0"/>
  <w15:commentEx w15:paraId="7DFD2515" w15:done="0"/>
  <w15:commentEx w15:paraId="71D06A46" w15:done="0"/>
  <w15:commentEx w15:paraId="2389DBA2" w15:done="0"/>
  <w15:commentEx w15:paraId="104A1E0E" w15:done="0"/>
  <w15:commentEx w15:paraId="2ECDA7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09DD21" w16cid:durableId="233AC1AC"/>
  <w16cid:commentId w16cid:paraId="4C4BD615" w16cid:durableId="233AC245"/>
  <w16cid:commentId w16cid:paraId="7DFD2515" w16cid:durableId="22A9DDD2"/>
  <w16cid:commentId w16cid:paraId="71D06A46" w16cid:durableId="233BF952"/>
  <w16cid:commentId w16cid:paraId="2389DBA2" w16cid:durableId="233BFA24"/>
  <w16cid:commentId w16cid:paraId="104A1E0E" w16cid:durableId="233BFC3C"/>
  <w16cid:commentId w16cid:paraId="2ECDA7CE" w16cid:durableId="233BFB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anich, Peter">
    <w15:presenceInfo w15:providerId="AD" w15:userId="S::peter.kranich@philips.com::f56357b6-4ec9-4ea5-bd1c-426385085c1f"/>
  </w15:person>
  <w15:person w15:author="Ken Fuchs">
    <w15:presenceInfo w15:providerId="Windows Live" w15:userId="9556fcefb4c78d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7"/>
    <w:rsid w:val="00083FB1"/>
    <w:rsid w:val="00092169"/>
    <w:rsid w:val="00117241"/>
    <w:rsid w:val="00125FB9"/>
    <w:rsid w:val="00134439"/>
    <w:rsid w:val="00190F68"/>
    <w:rsid w:val="001A79C5"/>
    <w:rsid w:val="001E2AD3"/>
    <w:rsid w:val="0021357F"/>
    <w:rsid w:val="0027472A"/>
    <w:rsid w:val="00327364"/>
    <w:rsid w:val="00335855"/>
    <w:rsid w:val="003B3A0C"/>
    <w:rsid w:val="003C23AF"/>
    <w:rsid w:val="003C2744"/>
    <w:rsid w:val="003C3138"/>
    <w:rsid w:val="003D2A74"/>
    <w:rsid w:val="003E6171"/>
    <w:rsid w:val="003F3EEB"/>
    <w:rsid w:val="004466C8"/>
    <w:rsid w:val="004824BB"/>
    <w:rsid w:val="004B436A"/>
    <w:rsid w:val="004D11E3"/>
    <w:rsid w:val="004F4586"/>
    <w:rsid w:val="0054117D"/>
    <w:rsid w:val="00547A74"/>
    <w:rsid w:val="00547DF7"/>
    <w:rsid w:val="00593B5A"/>
    <w:rsid w:val="00636459"/>
    <w:rsid w:val="006861AE"/>
    <w:rsid w:val="006B2BDE"/>
    <w:rsid w:val="006C3923"/>
    <w:rsid w:val="00726377"/>
    <w:rsid w:val="00737ED5"/>
    <w:rsid w:val="00753FC6"/>
    <w:rsid w:val="0076430F"/>
    <w:rsid w:val="00793368"/>
    <w:rsid w:val="007A472B"/>
    <w:rsid w:val="007D6C23"/>
    <w:rsid w:val="008767E7"/>
    <w:rsid w:val="008D7548"/>
    <w:rsid w:val="008D76E8"/>
    <w:rsid w:val="00904D4A"/>
    <w:rsid w:val="00906D2E"/>
    <w:rsid w:val="00924533"/>
    <w:rsid w:val="00980209"/>
    <w:rsid w:val="00981FA1"/>
    <w:rsid w:val="009874E7"/>
    <w:rsid w:val="009D2DD6"/>
    <w:rsid w:val="009D64FB"/>
    <w:rsid w:val="00A04D16"/>
    <w:rsid w:val="00A52AA2"/>
    <w:rsid w:val="00A60EAF"/>
    <w:rsid w:val="00A7648E"/>
    <w:rsid w:val="00A76665"/>
    <w:rsid w:val="00B51F47"/>
    <w:rsid w:val="00BD0D6F"/>
    <w:rsid w:val="00BE5DB6"/>
    <w:rsid w:val="00C24344"/>
    <w:rsid w:val="00C45825"/>
    <w:rsid w:val="00C62C6A"/>
    <w:rsid w:val="00C876AD"/>
    <w:rsid w:val="00CD1ECD"/>
    <w:rsid w:val="00CE3C4A"/>
    <w:rsid w:val="00D0281D"/>
    <w:rsid w:val="00D426D2"/>
    <w:rsid w:val="00D453E9"/>
    <w:rsid w:val="00D77000"/>
    <w:rsid w:val="00DC238A"/>
    <w:rsid w:val="00E2470F"/>
    <w:rsid w:val="00E334DF"/>
    <w:rsid w:val="00E337B8"/>
    <w:rsid w:val="00E350C8"/>
    <w:rsid w:val="00E52591"/>
    <w:rsid w:val="00E8064F"/>
    <w:rsid w:val="00EA3417"/>
    <w:rsid w:val="00EB1097"/>
    <w:rsid w:val="00ED3D32"/>
    <w:rsid w:val="00F11C21"/>
    <w:rsid w:val="00F14C1C"/>
    <w:rsid w:val="00F25595"/>
    <w:rsid w:val="00F43417"/>
    <w:rsid w:val="00F67483"/>
    <w:rsid w:val="00F77638"/>
    <w:rsid w:val="00F834F8"/>
    <w:rsid w:val="00FC0B11"/>
    <w:rsid w:val="00FC1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5F34"/>
  <w15:chartTrackingRefBased/>
  <w15:docId w15:val="{1F19C1EC-C67F-4FC2-BCBE-955126AC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B9"/>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9245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F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FB9"/>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92453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60EAF"/>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3C3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3138"/>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47A74"/>
    <w:rPr>
      <w:sz w:val="16"/>
      <w:szCs w:val="16"/>
    </w:rPr>
  </w:style>
  <w:style w:type="paragraph" w:styleId="CommentText">
    <w:name w:val="annotation text"/>
    <w:basedOn w:val="Normal"/>
    <w:link w:val="CommentTextChar"/>
    <w:uiPriority w:val="99"/>
    <w:semiHidden/>
    <w:unhideWhenUsed/>
    <w:rsid w:val="00547A74"/>
    <w:rPr>
      <w:sz w:val="20"/>
      <w:szCs w:val="20"/>
    </w:rPr>
  </w:style>
  <w:style w:type="character" w:customStyle="1" w:styleId="CommentTextChar">
    <w:name w:val="Comment Text Char"/>
    <w:basedOn w:val="DefaultParagraphFont"/>
    <w:link w:val="CommentText"/>
    <w:uiPriority w:val="99"/>
    <w:semiHidden/>
    <w:rsid w:val="00547A74"/>
    <w:rPr>
      <w:rFonts w:ascii="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547A74"/>
    <w:rPr>
      <w:b/>
      <w:bCs/>
    </w:rPr>
  </w:style>
  <w:style w:type="character" w:customStyle="1" w:styleId="CommentSubjectChar">
    <w:name w:val="Comment Subject Char"/>
    <w:basedOn w:val="CommentTextChar"/>
    <w:link w:val="CommentSubject"/>
    <w:uiPriority w:val="99"/>
    <w:semiHidden/>
    <w:rsid w:val="00547A74"/>
    <w:rPr>
      <w:rFonts w:ascii="Calibri" w:hAnsi="Calibri" w:cs="Calibri"/>
      <w:b/>
      <w:bCs/>
      <w:sz w:val="20"/>
      <w:szCs w:val="20"/>
      <w:lang w:val="en-US"/>
    </w:rPr>
  </w:style>
  <w:style w:type="paragraph" w:styleId="TOC1">
    <w:name w:val="toc 1"/>
    <w:basedOn w:val="Normal"/>
    <w:next w:val="Normal"/>
    <w:autoRedefine/>
    <w:uiPriority w:val="39"/>
    <w:unhideWhenUsed/>
    <w:rsid w:val="001E2AD3"/>
    <w:pPr>
      <w:spacing w:after="100"/>
    </w:pPr>
  </w:style>
  <w:style w:type="paragraph" w:styleId="TOC2">
    <w:name w:val="toc 2"/>
    <w:basedOn w:val="Normal"/>
    <w:next w:val="Normal"/>
    <w:autoRedefine/>
    <w:uiPriority w:val="39"/>
    <w:unhideWhenUsed/>
    <w:rsid w:val="001E2AD3"/>
    <w:pPr>
      <w:spacing w:after="100"/>
      <w:ind w:left="220"/>
    </w:pPr>
  </w:style>
  <w:style w:type="character" w:styleId="Hyperlink">
    <w:name w:val="Hyperlink"/>
    <w:basedOn w:val="DefaultParagraphFont"/>
    <w:uiPriority w:val="99"/>
    <w:unhideWhenUsed/>
    <w:rsid w:val="001E2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5A506-563B-4095-B138-A5F6D04B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7776</Words>
  <Characters>44326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Kranich, Peter</dc:creator>
  <cp:keywords/>
  <dc:description/>
  <cp:lastModifiedBy>Kranich, Peter</cp:lastModifiedBy>
  <cp:revision>7</cp:revision>
  <dcterms:created xsi:type="dcterms:W3CDTF">2020-10-16T19:04:00Z</dcterms:created>
  <dcterms:modified xsi:type="dcterms:W3CDTF">2020-10-22T10:43:00Z</dcterms:modified>
</cp:coreProperties>
</file>